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97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PrChange w:id="0" w:author="Autor">
          <w:tblPr>
            <w:tblStyle w:val="Tabelacomgrade"/>
            <w:tblW w:w="5097" w:type="pct"/>
            <w:tblCellMar>
              <w:left w:w="0" w:type="dxa"/>
              <w:bottom w:w="115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201"/>
        <w:tblGridChange w:id="1">
          <w:tblGrid>
            <w:gridCol w:w="9201"/>
          </w:tblGrid>
        </w:tblGridChange>
      </w:tblGrid>
      <w:tr w:rsidR="00692703" w:rsidRPr="00FD0B53" w14:paraId="3DA88B69" w14:textId="77777777" w:rsidTr="004C7934">
        <w:trPr>
          <w:trHeight w:hRule="exact" w:val="1986"/>
          <w:trPrChange w:id="2" w:author="Autor">
            <w:trPr>
              <w:trHeight w:hRule="exact" w:val="1560"/>
            </w:trPr>
          </w:trPrChange>
        </w:trPr>
        <w:tc>
          <w:tcPr>
            <w:tcW w:w="9202" w:type="dxa"/>
            <w:tcMar>
              <w:top w:w="0" w:type="dxa"/>
              <w:bottom w:w="0" w:type="dxa"/>
            </w:tcMar>
            <w:tcPrChange w:id="3" w:author="Autor">
              <w:tcPr>
                <w:tcW w:w="9202" w:type="dxa"/>
                <w:tcMar>
                  <w:top w:w="0" w:type="dxa"/>
                  <w:bottom w:w="0" w:type="dxa"/>
                </w:tcMar>
              </w:tcPr>
            </w:tcPrChange>
          </w:tcPr>
          <w:p w14:paraId="6674F177" w14:textId="77777777" w:rsidR="00692703" w:rsidRPr="00A92A11" w:rsidRDefault="00FD0B53" w:rsidP="00913946">
            <w:pPr>
              <w:pStyle w:val="Ttulo"/>
              <w:rPr>
                <w:b/>
                <w:bCs/>
                <w:sz w:val="56"/>
                <w:szCs w:val="52"/>
                <w:lang w:val="pt-BR"/>
              </w:rPr>
            </w:pPr>
            <w:r w:rsidRPr="00DE6395">
              <w:rPr>
                <w:rStyle w:val="nfaseIntensa"/>
                <w:sz w:val="56"/>
              </w:rPr>
              <w:t>Fabio</w:t>
            </w:r>
            <w:r w:rsidR="00692703" w:rsidRPr="005C58C5">
              <w:rPr>
                <w:rStyle w:val="nfaseIntensa"/>
                <w:sz w:val="56"/>
              </w:rPr>
              <w:t xml:space="preserve"> </w:t>
            </w:r>
            <w:r w:rsidR="005C58C5" w:rsidRPr="005C58C5">
              <w:rPr>
                <w:rStyle w:val="nfaseIntensa"/>
                <w:sz w:val="56"/>
              </w:rPr>
              <w:t>LUIZ</w:t>
            </w:r>
            <w:r w:rsidR="005C58C5">
              <w:rPr>
                <w:sz w:val="56"/>
                <w:szCs w:val="52"/>
                <w:lang w:val="pt-BR" w:bidi="pt-BR"/>
              </w:rPr>
              <w:t xml:space="preserve"> </w:t>
            </w:r>
            <w:r w:rsidRPr="00DE6395">
              <w:rPr>
                <w:rStyle w:val="nfaseIntensa"/>
                <w:sz w:val="56"/>
                <w:szCs w:val="52"/>
                <w:lang w:val="pt-BR"/>
              </w:rPr>
              <w:t>Veiga</w:t>
            </w:r>
          </w:p>
          <w:p w14:paraId="2F6051BA" w14:textId="77777777" w:rsidR="00692703" w:rsidRPr="007D62BA" w:rsidRDefault="00FD0B53" w:rsidP="00913946">
            <w:pPr>
              <w:pStyle w:val="Informaesdecontato"/>
              <w:contextualSpacing w:val="0"/>
              <w:rPr>
                <w:lang w:val="pt-BR"/>
              </w:rPr>
            </w:pPr>
            <w:proofErr w:type="spellStart"/>
            <w:r w:rsidRPr="007D62BA">
              <w:rPr>
                <w:lang w:val="pt-BR"/>
              </w:rPr>
              <w:t>Scarborough</w:t>
            </w:r>
            <w:proofErr w:type="spellEnd"/>
            <w:r w:rsidRPr="007D62BA">
              <w:rPr>
                <w:lang w:val="pt-BR"/>
              </w:rPr>
              <w:t xml:space="preserve"> - Ontario</w:t>
            </w:r>
            <w:r w:rsidR="00692703" w:rsidRPr="007D62BA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-1459182552"/>
                <w:placeholder>
                  <w:docPart w:val="90ED07C4A38D4AE3BAF705A1E2384EF3"/>
                </w:placeholder>
                <w:temporary/>
                <w:showingPlcHdr/>
              </w:sdtPr>
              <w:sdtEndPr/>
              <w:sdtContent>
                <w:r w:rsidR="00692703" w:rsidRPr="007D62BA">
                  <w:rPr>
                    <w:lang w:val="pt-BR" w:bidi="pt-BR"/>
                  </w:rPr>
                  <w:t>·</w:t>
                </w:r>
              </w:sdtContent>
            </w:sdt>
            <w:r w:rsidR="00692703" w:rsidRPr="007D62BA">
              <w:rPr>
                <w:lang w:val="pt-BR" w:bidi="pt-BR"/>
              </w:rPr>
              <w:t xml:space="preserve"> </w:t>
            </w:r>
            <w:r w:rsidRPr="007D62BA">
              <w:rPr>
                <w:lang w:val="pt-BR" w:bidi="pt-BR"/>
              </w:rPr>
              <w:t>+1</w:t>
            </w:r>
            <w:r w:rsidR="005D2C53" w:rsidRPr="007D62BA">
              <w:rPr>
                <w:lang w:val="pt-BR" w:bidi="pt-BR"/>
              </w:rPr>
              <w:t xml:space="preserve"> </w:t>
            </w:r>
            <w:r w:rsidRPr="007D62BA">
              <w:rPr>
                <w:lang w:val="pt-BR" w:bidi="pt-BR"/>
              </w:rPr>
              <w:t>(</w:t>
            </w:r>
            <w:r w:rsidRPr="007D62BA">
              <w:rPr>
                <w:lang w:val="pt-BR"/>
              </w:rPr>
              <w:t>416) 200</w:t>
            </w:r>
            <w:r w:rsidR="005D2C53" w:rsidRPr="007D62BA">
              <w:rPr>
                <w:lang w:val="pt-BR"/>
              </w:rPr>
              <w:t>-</w:t>
            </w:r>
            <w:r w:rsidRPr="007D62BA">
              <w:rPr>
                <w:lang w:val="pt-BR"/>
              </w:rPr>
              <w:t>8245</w:t>
            </w:r>
          </w:p>
          <w:p w14:paraId="1D2C0AD7" w14:textId="5B8BEF07" w:rsidR="00692703" w:rsidRPr="007D62BA" w:rsidRDefault="00FD0B53" w:rsidP="00913946">
            <w:pPr>
              <w:pStyle w:val="nfasedasinformaesdecontato"/>
              <w:contextualSpacing w:val="0"/>
              <w:rPr>
                <w:lang w:val="pt-BR"/>
              </w:rPr>
            </w:pPr>
            <w:r w:rsidRPr="007D62BA">
              <w:rPr>
                <w:lang w:val="pt-BR"/>
              </w:rPr>
              <w:t>fabioveiga_me@</w:t>
            </w:r>
            <w:del w:id="4" w:author="Autor">
              <w:r w:rsidRPr="007D62BA" w:rsidDel="002617DF">
                <w:rPr>
                  <w:lang w:val="pt-BR"/>
                </w:rPr>
                <w:delText>hotmail</w:delText>
              </w:r>
            </w:del>
            <w:ins w:id="5" w:author="Autor">
              <w:r w:rsidR="002617DF">
                <w:rPr>
                  <w:lang w:val="pt-BR"/>
                </w:rPr>
                <w:t>outlook</w:t>
              </w:r>
            </w:ins>
            <w:r w:rsidRPr="007D62BA">
              <w:rPr>
                <w:lang w:val="pt-BR"/>
              </w:rPr>
              <w:t>.com</w:t>
            </w:r>
          </w:p>
        </w:tc>
      </w:tr>
      <w:tr w:rsidR="009571D8" w:rsidRPr="002617DF" w14:paraId="3CE3B909" w14:textId="77777777" w:rsidTr="004C7934">
        <w:trPr>
          <w:trHeight w:val="994"/>
          <w:trPrChange w:id="6" w:author="Autor">
            <w:trPr>
              <w:trHeight w:val="1406"/>
            </w:trPr>
          </w:trPrChange>
        </w:trPr>
        <w:tc>
          <w:tcPr>
            <w:tcW w:w="9202" w:type="dxa"/>
            <w:tcMar>
              <w:top w:w="432" w:type="dxa"/>
            </w:tcMar>
            <w:tcPrChange w:id="7" w:author="Autor">
              <w:tcPr>
                <w:tcW w:w="9202" w:type="dxa"/>
                <w:tcMar>
                  <w:top w:w="432" w:type="dxa"/>
                </w:tcMar>
              </w:tcPr>
            </w:tcPrChange>
          </w:tcPr>
          <w:p w14:paraId="05F9028E" w14:textId="77777777" w:rsidR="001755A8" w:rsidRPr="00FD0B53" w:rsidRDefault="00FD0B53" w:rsidP="0035729C">
            <w:pPr>
              <w:contextualSpacing w:val="0"/>
              <w:jc w:val="both"/>
              <w:rPr>
                <w:lang w:val="en-CA"/>
              </w:rPr>
            </w:pPr>
            <w:r w:rsidRPr="00FD0B53"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  <w:lang w:val="en-CA"/>
              </w:rPr>
              <w:t>A</w:t>
            </w:r>
            <w:ins w:id="8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t>n</w:t>
              </w:r>
            </w:ins>
            <w:r w:rsidRPr="00FD0B53"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  <w:lang w:val="en-CA"/>
              </w:rPr>
              <w:t xml:space="preserve"> </w:t>
            </w:r>
            <w:del w:id="9" w:author="Autor">
              <w:r w:rsidRPr="00FD0B53" w:rsidDel="0035729C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delText>skilled</w:delText>
              </w:r>
            </w:del>
            <w:ins w:id="10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t>expert</w:t>
              </w:r>
            </w:ins>
            <w:del w:id="11" w:author="Autor">
              <w:r w:rsidRPr="00FD0B53" w:rsidDel="0047523C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delText xml:space="preserve"> </w:delText>
              </w:r>
              <w:r w:rsidRPr="00FD0B53" w:rsidDel="0035729C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delText>and technical-savvy</w:delText>
              </w:r>
            </w:del>
            <w:r w:rsidRPr="00FD0B53"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  <w:lang w:val="en-CA"/>
              </w:rPr>
              <w:t xml:space="preserve"> senior system analyst with strong experience in handling multiple projects. </w:t>
            </w:r>
            <w:del w:id="12" w:author="Autor">
              <w:r w:rsidRPr="00FD0B53" w:rsidDel="00EE433D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delText>An expert analyst, proactive, and pragmatic</w:delText>
              </w:r>
            </w:del>
            <w:ins w:id="13" w:author="Autor">
              <w:r w:rsidR="00EE433D" w:rsidRPr="00FD0B53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t>A pragmatic</w:t>
              </w:r>
            </w:ins>
            <w:r w:rsidRPr="00FD0B53"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  <w:lang w:val="en-CA"/>
              </w:rPr>
              <w:t xml:space="preserve"> IT professional with </w:t>
            </w:r>
            <w:del w:id="14" w:author="Autor">
              <w:r w:rsidRPr="00FD0B53" w:rsidDel="0035729C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delText>impressive</w:delText>
              </w:r>
            </w:del>
            <w:ins w:id="15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t>vast</w:t>
              </w:r>
            </w:ins>
            <w:r w:rsidRPr="00FD0B53"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  <w:lang w:val="en-CA"/>
              </w:rPr>
              <w:t xml:space="preserve"> leadership </w:t>
            </w:r>
            <w:del w:id="16" w:author="Autor">
              <w:r w:rsidRPr="00FD0B53" w:rsidDel="0035729C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delText>skills</w:delText>
              </w:r>
            </w:del>
            <w:ins w:id="17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t>experience</w:t>
              </w:r>
            </w:ins>
            <w:r w:rsidRPr="00FD0B53"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  <w:lang w:val="en-CA"/>
              </w:rPr>
              <w:t xml:space="preserve">. </w:t>
            </w:r>
            <w:del w:id="18" w:author="Autor">
              <w:r w:rsidRPr="00FD0B53" w:rsidDel="0035729C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delText>Demonstrated a</w:delText>
              </w:r>
            </w:del>
            <w:ins w:id="19" w:author="Autor">
              <w:del w:id="20" w:author="Autor">
                <w:r w:rsidR="0035729C" w:rsidDel="00EE433D">
                  <w:rPr>
                    <w:rFonts w:ascii="Source Sans Pro" w:hAnsi="Source Sans Pro"/>
                    <w:color w:val="58585F"/>
                    <w:sz w:val="21"/>
                    <w:szCs w:val="21"/>
                    <w:shd w:val="clear" w:color="auto" w:fill="FFFFFF"/>
                    <w:lang w:val="en-CA"/>
                  </w:rPr>
                  <w:delText>A</w:delText>
                </w:r>
              </w:del>
            </w:ins>
            <w:del w:id="21" w:author="Autor">
              <w:r w:rsidRPr="00FD0B53" w:rsidDel="00EE433D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delText>b</w:delText>
              </w:r>
            </w:del>
            <w:ins w:id="22" w:author="Autor">
              <w:del w:id="23" w:author="Autor">
                <w:r w:rsidR="0035729C" w:rsidDel="00EE433D">
                  <w:rPr>
                    <w:rFonts w:ascii="Source Sans Pro" w:hAnsi="Source Sans Pro"/>
                    <w:color w:val="58585F"/>
                    <w:sz w:val="21"/>
                    <w:szCs w:val="21"/>
                    <w:shd w:val="clear" w:color="auto" w:fill="FFFFFF"/>
                    <w:lang w:val="en-CA"/>
                  </w:rPr>
                  <w:delText>le</w:delText>
                </w:r>
              </w:del>
            </w:ins>
            <w:del w:id="24" w:author="Autor">
              <w:r w:rsidRPr="00FD0B53" w:rsidDel="00EE433D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delText xml:space="preserve">ilities in problem-solving </w:delText>
              </w:r>
              <w:commentRangeStart w:id="25"/>
              <w:r w:rsidRPr="00FD0B53" w:rsidDel="00EE433D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delText>and information managing information systems to employers' expectations and Business areas</w:delText>
              </w:r>
              <w:commentRangeEnd w:id="25"/>
              <w:r w:rsidR="0035729C" w:rsidDel="00EE433D">
                <w:rPr>
                  <w:rStyle w:val="Refdecomentrio"/>
                </w:rPr>
                <w:commentReference w:id="25"/>
              </w:r>
              <w:r w:rsidRPr="00FD0B53" w:rsidDel="00EE433D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  <w:lang w:val="en-CA"/>
                </w:rPr>
                <w:delText xml:space="preserve">. </w:delText>
              </w:r>
            </w:del>
            <w:r w:rsidRPr="00FD0B53"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  <w:lang w:val="en-CA"/>
              </w:rPr>
              <w:t>Highly proficient in designing and developing complex computer system applications tailored for specific business operations.</w:t>
            </w:r>
          </w:p>
        </w:tc>
      </w:tr>
    </w:tbl>
    <w:p w14:paraId="073E51A2" w14:textId="77777777" w:rsidR="004E01EB" w:rsidRPr="002C4186" w:rsidRDefault="005C58C5" w:rsidP="004E01EB">
      <w:pPr>
        <w:pStyle w:val="Ttulo1"/>
        <w:rPr>
          <w:lang w:val="pt-BR"/>
        </w:rPr>
      </w:pPr>
      <w:r>
        <w:rPr>
          <w:lang w:val="pt-BR"/>
        </w:rPr>
        <w:t>Experience</w:t>
      </w:r>
    </w:p>
    <w:tbl>
      <w:tblPr>
        <w:tblStyle w:val="Tabelacomgrade"/>
        <w:tblW w:w="4975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554"/>
      </w:tblGrid>
      <w:tr w:rsidR="001D0BF1" w:rsidRPr="002617DF" w14:paraId="051CEBE2" w14:textId="77777777" w:rsidTr="005C58C5">
        <w:tc>
          <w:tcPr>
            <w:tcW w:w="9355" w:type="dxa"/>
          </w:tcPr>
          <w:p w14:paraId="7CCE72A3" w14:textId="77777777" w:rsidR="001D0BF1" w:rsidRPr="00FD0B53" w:rsidRDefault="00FD0B53" w:rsidP="005C58C5">
            <w:pPr>
              <w:pStyle w:val="Ttulo3"/>
              <w:ind w:hanging="174"/>
              <w:contextualSpacing w:val="0"/>
              <w:outlineLvl w:val="2"/>
              <w:rPr>
                <w:lang w:val="en-CA"/>
              </w:rPr>
            </w:pPr>
            <w:r w:rsidRPr="007D62BA">
              <w:rPr>
                <w:lang w:val="en-CA" w:bidi="pt-BR"/>
              </w:rPr>
              <w:t>03</w:t>
            </w:r>
            <w:r>
              <w:rPr>
                <w:lang w:val="en-CA" w:bidi="pt-BR"/>
              </w:rPr>
              <w:t>/</w:t>
            </w:r>
            <w:r w:rsidRPr="007D62BA">
              <w:rPr>
                <w:lang w:val="en-CA" w:bidi="pt-BR"/>
              </w:rPr>
              <w:t>2016</w:t>
            </w:r>
            <w:r w:rsidR="001D0BF1" w:rsidRPr="007D62BA">
              <w:rPr>
                <w:lang w:val="en-CA" w:bidi="pt-BR"/>
              </w:rPr>
              <w:t xml:space="preserve"> – </w:t>
            </w:r>
            <w:r w:rsidRPr="007D62BA">
              <w:rPr>
                <w:lang w:val="en-CA"/>
              </w:rPr>
              <w:t>10</w:t>
            </w:r>
            <w:r>
              <w:rPr>
                <w:lang w:val="en-CA"/>
              </w:rPr>
              <w:t>/2019</w:t>
            </w:r>
          </w:p>
          <w:p w14:paraId="1710DFA9" w14:textId="77777777" w:rsidR="001D0BF1" w:rsidRPr="00FD0B53" w:rsidRDefault="00FD0B53" w:rsidP="005C58C5">
            <w:pPr>
              <w:pStyle w:val="Ttulo2"/>
              <w:ind w:hanging="174"/>
              <w:contextualSpacing w:val="0"/>
              <w:outlineLvl w:val="1"/>
              <w:rPr>
                <w:lang w:val="en-CA"/>
              </w:rPr>
            </w:pPr>
            <w:r w:rsidRPr="00FD0B53">
              <w:rPr>
                <w:lang w:val="en-CA"/>
              </w:rPr>
              <w:t>Senior Systems Analyst</w:t>
            </w:r>
            <w:r w:rsidR="001D0BF1" w:rsidRPr="00FD0B53">
              <w:rPr>
                <w:lang w:val="en-CA" w:bidi="pt-BR"/>
              </w:rPr>
              <w:t xml:space="preserve">, </w:t>
            </w:r>
            <w:r w:rsidRPr="00FD0B53">
              <w:rPr>
                <w:rStyle w:val="RefernciaSutil"/>
                <w:lang w:val="en-CA"/>
              </w:rPr>
              <w:t>Prosegur S/A</w:t>
            </w:r>
          </w:p>
          <w:p w14:paraId="7D612763" w14:textId="43FFAFEA" w:rsidR="00FD0B53" w:rsidRDefault="00FD0B53" w:rsidP="005C58C5">
            <w:pPr>
              <w:pStyle w:val="public-draftstyledefault-unorderedlistitem"/>
              <w:numPr>
                <w:ilvl w:val="0"/>
                <w:numId w:val="17"/>
              </w:numPr>
              <w:shd w:val="clear" w:color="auto" w:fill="FFFFFF"/>
              <w:spacing w:before="0" w:beforeAutospacing="0" w:after="75" w:afterAutospacing="0"/>
              <w:ind w:left="0" w:hanging="174"/>
              <w:jc w:val="both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Responsible for the technological innovation</w:t>
            </w:r>
            <w:del w:id="26" w:author="Autor">
              <w:r w:rsidDel="008908D9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 </w:delText>
              </w:r>
              <w:r w:rsidDel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area</w:delText>
              </w:r>
            </w:del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of new products, suitable new environments, develop projects, use-case</w:t>
            </w:r>
            <w:del w:id="27" w:author="Autor">
              <w:r w:rsidDel="00D00564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, </w:delText>
              </w:r>
              <w:r w:rsidDel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requirements</w:delText>
              </w:r>
            </w:del>
            <w:r>
              <w:rPr>
                <w:rFonts w:ascii="Source Sans Pro" w:hAnsi="Source Sans Pro"/>
                <w:color w:val="58585F"/>
                <w:sz w:val="21"/>
                <w:szCs w:val="21"/>
              </w:rPr>
              <w:t>, testing,</w:t>
            </w:r>
            <w:r w:rsidR="006D5048"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prototyp</w:t>
            </w:r>
            <w:del w:id="28" w:author="Autor">
              <w:r w:rsidR="006D5048" w:rsidDel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al</w:delText>
              </w:r>
            </w:del>
            <w:ins w:id="29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t>e</w:t>
              </w:r>
            </w:ins>
            <w:r w:rsidR="006D5048"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designs,</w:t>
            </w:r>
            <w:r w:rsidR="000D5029"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system debugging,</w:t>
            </w:r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and functional document</w:t>
            </w:r>
            <w:ins w:id="30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t>ation</w:t>
              </w:r>
            </w:ins>
            <w:del w:id="31" w:author="Autor">
              <w:r w:rsidDel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s</w:delText>
              </w:r>
            </w:del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. </w:t>
            </w:r>
          </w:p>
          <w:p w14:paraId="13310EBB" w14:textId="77777777" w:rsidR="00FD0B53" w:rsidRDefault="00FD0B53" w:rsidP="005C58C5">
            <w:pPr>
              <w:pStyle w:val="public-draftstyledefault-unorderedlistitem"/>
              <w:numPr>
                <w:ilvl w:val="0"/>
                <w:numId w:val="17"/>
              </w:numPr>
              <w:shd w:val="clear" w:color="auto" w:fill="FFFFFF"/>
              <w:spacing w:before="0" w:beforeAutospacing="0" w:after="75" w:afterAutospacing="0"/>
              <w:ind w:left="0" w:hanging="174"/>
              <w:jc w:val="both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Track</w:t>
            </w:r>
            <w:del w:id="32" w:author="Autor">
              <w:r w:rsidDel="008908D9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 </w:delText>
              </w:r>
              <w:r w:rsidDel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new</w:delText>
              </w:r>
            </w:del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deployment</w:t>
            </w:r>
            <w:del w:id="33" w:author="Autor">
              <w:r w:rsidDel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s</w:delText>
              </w:r>
            </w:del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of systems, services or products derived from new technologies </w:t>
            </w:r>
            <w:del w:id="34" w:author="Autor">
              <w:r w:rsidDel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on</w:delText>
              </w:r>
            </w:del>
            <w:ins w:id="35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t>at</w:t>
              </w:r>
            </w:ins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clients or internally.</w:t>
            </w:r>
          </w:p>
          <w:p w14:paraId="5C0EE8E2" w14:textId="77777777" w:rsidR="00FD0B53" w:rsidRDefault="00FD0B53" w:rsidP="005C58C5">
            <w:pPr>
              <w:pStyle w:val="public-draftstyledefault-unorderedlistitem"/>
              <w:numPr>
                <w:ilvl w:val="0"/>
                <w:numId w:val="17"/>
              </w:numPr>
              <w:shd w:val="clear" w:color="auto" w:fill="FFFFFF"/>
              <w:spacing w:before="0" w:beforeAutospacing="0" w:after="75" w:afterAutospacing="0"/>
              <w:ind w:left="0" w:hanging="174"/>
              <w:jc w:val="both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Test system integration APIs, legacies and Intersystem. </w:t>
            </w:r>
            <w:del w:id="36" w:author="Autor">
              <w:r w:rsidDel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Direct interaction</w:delText>
              </w:r>
            </w:del>
            <w:ins w:id="37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t>Discussions</w:t>
              </w:r>
            </w:ins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with </w:t>
            </w:r>
            <w:ins w:id="38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t xml:space="preserve">software </w:t>
              </w:r>
            </w:ins>
            <w:r>
              <w:rPr>
                <w:rFonts w:ascii="Source Sans Pro" w:hAnsi="Source Sans Pro"/>
                <w:color w:val="58585F"/>
                <w:sz w:val="21"/>
                <w:szCs w:val="21"/>
              </w:rPr>
              <w:t>manufactur</w:t>
            </w:r>
            <w:ins w:id="39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t>ers</w:t>
              </w:r>
            </w:ins>
            <w:del w:id="40" w:author="Autor">
              <w:r w:rsidDel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ing</w:delText>
              </w:r>
            </w:del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</w:t>
            </w:r>
            <w:del w:id="41" w:author="Autor">
              <w:r w:rsidDel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software </w:delText>
              </w:r>
            </w:del>
            <w:ins w:id="42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t>aimed</w:t>
              </w:r>
            </w:ins>
            <w:del w:id="43" w:author="Autor">
              <w:r w:rsidDel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for</w:delText>
              </w:r>
            </w:del>
            <w:ins w:id="44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t xml:space="preserve"> at</w:t>
              </w:r>
            </w:ins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</w:t>
            </w:r>
            <w:ins w:id="45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t xml:space="preserve">processes </w:t>
              </w:r>
            </w:ins>
            <w:r>
              <w:rPr>
                <w:rFonts w:ascii="Source Sans Pro" w:hAnsi="Source Sans Pro"/>
                <w:color w:val="58585F"/>
                <w:sz w:val="21"/>
                <w:szCs w:val="21"/>
              </w:rPr>
              <w:t>improvements</w:t>
            </w:r>
            <w:del w:id="46" w:author="Autor">
              <w:r w:rsidDel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 of</w:delText>
              </w:r>
            </w:del>
            <w:ins w:id="47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t>,</w:t>
              </w:r>
            </w:ins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</w:t>
            </w:r>
            <w:del w:id="48" w:author="Autor">
              <w:r w:rsidDel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processes </w:delText>
              </w:r>
            </w:del>
            <w:r>
              <w:rPr>
                <w:rFonts w:ascii="Source Sans Pro" w:hAnsi="Source Sans Pro"/>
                <w:color w:val="58585F"/>
                <w:sz w:val="21"/>
                <w:szCs w:val="21"/>
              </w:rPr>
              <w:t>acting as global QA.</w:t>
            </w:r>
          </w:p>
          <w:p w14:paraId="430914D9" w14:textId="7FDC4CFE" w:rsidR="00FD0B53" w:rsidRDefault="00FD0B53" w:rsidP="005C58C5">
            <w:pPr>
              <w:pStyle w:val="public-draftstyledefault-unorderedlistitem"/>
              <w:numPr>
                <w:ilvl w:val="0"/>
                <w:numId w:val="17"/>
              </w:numPr>
              <w:shd w:val="clear" w:color="auto" w:fill="FFFFFF"/>
              <w:spacing w:before="0" w:beforeAutospacing="0" w:after="75" w:afterAutospacing="0"/>
              <w:ind w:left="0" w:hanging="174"/>
              <w:jc w:val="both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Develop</w:t>
            </w:r>
            <w:ins w:id="49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t>ment</w:t>
              </w:r>
            </w:ins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and maint</w:t>
            </w:r>
            <w:del w:id="50" w:author="Autor">
              <w:r w:rsidDel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ain</w:delText>
              </w:r>
            </w:del>
            <w:ins w:id="51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t>enance of</w:t>
              </w:r>
            </w:ins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scripts (</w:t>
            </w:r>
            <w:r w:rsidRPr="00007DEE">
              <w:rPr>
                <w:rFonts w:ascii="Source Sans Pro" w:hAnsi="Source Sans Pro"/>
                <w:i/>
                <w:iCs/>
                <w:color w:val="58585F"/>
                <w:sz w:val="21"/>
                <w:szCs w:val="21"/>
              </w:rPr>
              <w:t>Jobs, Procedures, Triggering, Functions, Views</w:t>
            </w:r>
            <w:r>
              <w:rPr>
                <w:rFonts w:ascii="Source Sans Pro" w:hAnsi="Source Sans Pro"/>
                <w:color w:val="58585F"/>
                <w:sz w:val="21"/>
                <w:szCs w:val="21"/>
              </w:rPr>
              <w:t>) in the database (</w:t>
            </w:r>
            <w:r w:rsidRPr="00007DEE">
              <w:rPr>
                <w:rFonts w:ascii="Source Sans Pro" w:hAnsi="Source Sans Pro"/>
                <w:i/>
                <w:iCs/>
                <w:color w:val="58585F"/>
                <w:sz w:val="21"/>
                <w:szCs w:val="21"/>
              </w:rPr>
              <w:t xml:space="preserve">SQL Server, Oracle, </w:t>
            </w:r>
            <w:del w:id="52" w:author="Autor">
              <w:r w:rsidRPr="00007DEE" w:rsidDel="009751EC">
                <w:rPr>
                  <w:rFonts w:ascii="Source Sans Pro" w:hAnsi="Source Sans Pro"/>
                  <w:i/>
                  <w:iCs/>
                  <w:color w:val="58585F"/>
                  <w:sz w:val="21"/>
                  <w:szCs w:val="21"/>
                </w:rPr>
                <w:delText>MySql</w:delText>
              </w:r>
            </w:del>
            <w:ins w:id="53" w:author="Autor">
              <w:r w:rsidR="009751EC" w:rsidRPr="00007DEE">
                <w:rPr>
                  <w:rFonts w:ascii="Source Sans Pro" w:hAnsi="Source Sans Pro"/>
                  <w:i/>
                  <w:iCs/>
                  <w:color w:val="58585F"/>
                  <w:sz w:val="21"/>
                  <w:szCs w:val="21"/>
                </w:rPr>
                <w:t>MySQL</w:t>
              </w:r>
            </w:ins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), debugging Visual Studio, solving problems in Brazil, South </w:t>
            </w:r>
            <w:ins w:id="54" w:author="Autor">
              <w:r w:rsidR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t xml:space="preserve">American </w:t>
              </w:r>
            </w:ins>
            <w:del w:id="55" w:author="Autor">
              <w:r w:rsidDel="0035729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C</w:delText>
              </w:r>
            </w:del>
            <w:ins w:id="56" w:author="Autor">
              <w:r w:rsidR="0047523C" w:rsidRPr="0047523C">
                <w:rPr>
                  <w:rFonts w:ascii="Source Sans Pro" w:hAnsi="Source Sans Pro"/>
                  <w:color w:val="58585F"/>
                  <w:sz w:val="21"/>
                  <w:szCs w:val="21"/>
                </w:rPr>
                <w:t xml:space="preserve">countries </w:t>
              </w:r>
              <w:del w:id="57" w:author="Autor">
                <w:r w:rsidR="0035729C" w:rsidDel="0047523C">
                  <w:rPr>
                    <w:rFonts w:ascii="Source Sans Pro" w:hAnsi="Source Sans Pro"/>
                    <w:color w:val="58585F"/>
                    <w:sz w:val="21"/>
                    <w:szCs w:val="21"/>
                  </w:rPr>
                  <w:delText>c</w:delText>
                </w:r>
              </w:del>
            </w:ins>
            <w:del w:id="58" w:author="Autor">
              <w:r w:rsidDel="0047523C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ountries Americans </w:delText>
              </w:r>
            </w:del>
            <w:r>
              <w:rPr>
                <w:rFonts w:ascii="Source Sans Pro" w:hAnsi="Source Sans Pro"/>
                <w:color w:val="58585F"/>
                <w:sz w:val="21"/>
                <w:szCs w:val="21"/>
              </w:rPr>
              <w:t>and Spain.</w:t>
            </w:r>
          </w:p>
          <w:p w14:paraId="4E718E24" w14:textId="77777777" w:rsidR="00FD0B53" w:rsidRDefault="00FD0B53" w:rsidP="005C58C5">
            <w:pPr>
              <w:pStyle w:val="public-draftstyledefault-unorderedlistitem"/>
              <w:numPr>
                <w:ilvl w:val="0"/>
                <w:numId w:val="17"/>
              </w:numPr>
              <w:shd w:val="clear" w:color="auto" w:fill="FFFFFF"/>
              <w:spacing w:before="0" w:beforeAutospacing="0" w:after="75" w:afterAutospacing="0"/>
              <w:ind w:left="0" w:hanging="174"/>
              <w:jc w:val="both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Assist in team management Assist in projects and implementation of processes and support.</w:t>
            </w:r>
          </w:p>
          <w:p w14:paraId="7566D597" w14:textId="77777777" w:rsidR="001E3120" w:rsidRPr="00FD0B53" w:rsidRDefault="00FD0B53" w:rsidP="005C58C5">
            <w:pPr>
              <w:pStyle w:val="public-draftstyledefault-unorderedlistitem"/>
              <w:numPr>
                <w:ilvl w:val="0"/>
                <w:numId w:val="17"/>
              </w:numPr>
              <w:shd w:val="clear" w:color="auto" w:fill="FFFFFF"/>
              <w:spacing w:before="0" w:beforeAutospacing="0" w:after="75" w:afterAutospacing="0"/>
              <w:ind w:left="0" w:hanging="174"/>
              <w:jc w:val="both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Resolved malfunctions with systems and programs through troubleshooting.</w:t>
            </w:r>
          </w:p>
        </w:tc>
      </w:tr>
      <w:tr w:rsidR="00F61DF9" w:rsidRPr="0039068E" w14:paraId="75A88C65" w14:textId="77777777" w:rsidTr="005C58C5">
        <w:tc>
          <w:tcPr>
            <w:tcW w:w="9355" w:type="dxa"/>
            <w:tcMar>
              <w:top w:w="216" w:type="dxa"/>
            </w:tcMar>
          </w:tcPr>
          <w:p w14:paraId="4191F17A" w14:textId="77777777" w:rsidR="00F61DF9" w:rsidRPr="007D62BA" w:rsidRDefault="00FD0B53" w:rsidP="005C58C5">
            <w:pPr>
              <w:pStyle w:val="Ttulo3"/>
              <w:ind w:hanging="174"/>
              <w:contextualSpacing w:val="0"/>
              <w:outlineLvl w:val="2"/>
              <w:rPr>
                <w:lang w:val="en-CA"/>
              </w:rPr>
            </w:pPr>
            <w:r w:rsidRPr="007D62BA">
              <w:rPr>
                <w:lang w:val="en-CA"/>
              </w:rPr>
              <w:t>04/2015</w:t>
            </w:r>
            <w:r w:rsidR="00F61DF9" w:rsidRPr="007D62BA">
              <w:rPr>
                <w:lang w:val="en-CA" w:bidi="pt-BR"/>
              </w:rPr>
              <w:t xml:space="preserve"> – </w:t>
            </w:r>
            <w:r w:rsidRPr="007D62BA">
              <w:rPr>
                <w:lang w:val="en-CA"/>
              </w:rPr>
              <w:t>03/2016</w:t>
            </w:r>
          </w:p>
          <w:p w14:paraId="16E9ADE3" w14:textId="77777777" w:rsidR="00F61DF9" w:rsidRPr="00FD0B53" w:rsidRDefault="00FD0B53" w:rsidP="005C58C5">
            <w:pPr>
              <w:pStyle w:val="Ttulo2"/>
              <w:ind w:hanging="174"/>
              <w:contextualSpacing w:val="0"/>
              <w:outlineLvl w:val="1"/>
              <w:rPr>
                <w:lang w:val="en-CA"/>
              </w:rPr>
            </w:pPr>
            <w:r w:rsidRPr="00FD0B53">
              <w:rPr>
                <w:lang w:val="en-CA"/>
              </w:rPr>
              <w:t>Systems Analyst</w:t>
            </w:r>
            <w:r w:rsidR="00F61DF9" w:rsidRPr="00FD0B53">
              <w:rPr>
                <w:lang w:val="en-CA" w:bidi="pt-BR"/>
              </w:rPr>
              <w:t xml:space="preserve">, </w:t>
            </w:r>
            <w:r w:rsidRPr="00FD0B53">
              <w:rPr>
                <w:rStyle w:val="RefernciaSutil"/>
                <w:lang w:val="en-CA"/>
              </w:rPr>
              <w:t>ATT/PS Informática (Prosegur S/A)</w:t>
            </w:r>
          </w:p>
          <w:p w14:paraId="1DC0ABC4" w14:textId="77777777" w:rsidR="00FD0B53" w:rsidRDefault="006D5048" w:rsidP="005C58C5">
            <w:pPr>
              <w:pStyle w:val="public-draftstyledefault-unorderedlistitem"/>
              <w:numPr>
                <w:ilvl w:val="0"/>
                <w:numId w:val="18"/>
              </w:numPr>
              <w:shd w:val="clear" w:color="auto" w:fill="FFFFFF"/>
              <w:spacing w:before="0" w:beforeAutospacing="0" w:after="75" w:afterAutospacing="0"/>
              <w:ind w:left="0" w:hanging="174"/>
              <w:jc w:val="both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I w</w:t>
            </w:r>
            <w:r w:rsidR="00FD0B53">
              <w:rPr>
                <w:rFonts w:ascii="Source Sans Pro" w:hAnsi="Source Sans Pro"/>
                <w:color w:val="58585F"/>
                <w:sz w:val="21"/>
                <w:szCs w:val="21"/>
              </w:rPr>
              <w:t>ork</w:t>
            </w:r>
            <w:r>
              <w:rPr>
                <w:rFonts w:ascii="Source Sans Pro" w:hAnsi="Source Sans Pro"/>
                <w:color w:val="58585F"/>
                <w:sz w:val="21"/>
                <w:szCs w:val="21"/>
              </w:rPr>
              <w:t>ed</w:t>
            </w:r>
            <w:r w:rsidR="00FD0B53"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“in loco” at </w:t>
            </w:r>
            <w:del w:id="59" w:author="Autor">
              <w:r w:rsidR="00FD0B53" w:rsidDel="008902E3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the company</w:delText>
              </w:r>
            </w:del>
            <w:r w:rsidR="00FD0B53"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PROSEGUR S/A, with requirements analysis, tests, and system approvals, use case, structuring new projects and maintaining and improving current projects.</w:t>
            </w:r>
          </w:p>
          <w:p w14:paraId="038A50EE" w14:textId="77777777" w:rsidR="00FD0B53" w:rsidRDefault="00FD0B53" w:rsidP="005C58C5">
            <w:pPr>
              <w:pStyle w:val="public-draftstyledefault-unorderedlistitem"/>
              <w:numPr>
                <w:ilvl w:val="0"/>
                <w:numId w:val="18"/>
              </w:numPr>
              <w:shd w:val="clear" w:color="auto" w:fill="FFFFFF"/>
              <w:spacing w:before="0" w:beforeAutospacing="0" w:after="75" w:afterAutospacing="0"/>
              <w:ind w:left="0" w:hanging="174"/>
              <w:jc w:val="both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The main project </w:t>
            </w:r>
            <w:del w:id="60" w:author="Autor">
              <w:r w:rsidDel="008902E3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is</w:delText>
              </w:r>
            </w:del>
            <w:ins w:id="61" w:author="Autor">
              <w:r w:rsidR="008902E3">
                <w:rPr>
                  <w:rFonts w:ascii="Source Sans Pro" w:hAnsi="Source Sans Pro"/>
                  <w:color w:val="58585F"/>
                  <w:sz w:val="21"/>
                  <w:szCs w:val="21"/>
                </w:rPr>
                <w:t>was</w:t>
              </w:r>
            </w:ins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Effective Automation Machines, which </w:t>
            </w:r>
            <w:ins w:id="62" w:author="Autor">
              <w:r w:rsidR="008902E3">
                <w:rPr>
                  <w:rFonts w:ascii="Source Sans Pro" w:hAnsi="Source Sans Pro"/>
                  <w:color w:val="58585F"/>
                  <w:sz w:val="21"/>
                  <w:szCs w:val="21"/>
                </w:rPr>
                <w:t>was</w:t>
              </w:r>
            </w:ins>
            <w:del w:id="63" w:author="Autor">
              <w:r w:rsidDel="008902E3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is</w:delText>
              </w:r>
            </w:del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a product that </w:t>
            </w:r>
            <w:del w:id="64" w:author="Autor">
              <w:r w:rsidDel="008902E3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is in </w:delText>
              </w:r>
            </w:del>
            <w:ins w:id="65" w:author="Autor">
              <w:r w:rsidR="008902E3">
                <w:rPr>
                  <w:rFonts w:ascii="Source Sans Pro" w:hAnsi="Source Sans Pro"/>
                  <w:color w:val="58585F"/>
                  <w:sz w:val="21"/>
                  <w:szCs w:val="21"/>
                </w:rPr>
                <w:t xml:space="preserve">runs </w:t>
              </w:r>
              <w:r w:rsidR="00EE433D">
                <w:rPr>
                  <w:rFonts w:ascii="Source Sans Pro" w:hAnsi="Source Sans Pro"/>
                  <w:color w:val="58585F"/>
                  <w:sz w:val="21"/>
                  <w:szCs w:val="21"/>
                </w:rPr>
                <w:t xml:space="preserve">at </w:t>
              </w:r>
              <w:del w:id="66" w:author="Autor">
                <w:r w:rsidR="008902E3" w:rsidDel="00EE433D">
                  <w:rPr>
                    <w:rFonts w:ascii="Source Sans Pro" w:hAnsi="Source Sans Pro"/>
                    <w:color w:val="58585F"/>
                    <w:sz w:val="21"/>
                    <w:szCs w:val="21"/>
                  </w:rPr>
                  <w:delText>on</w:delText>
                </w:r>
              </w:del>
              <w:r w:rsidR="008902E3">
                <w:rPr>
                  <w:rFonts w:ascii="Source Sans Pro" w:hAnsi="Source Sans Pro"/>
                  <w:color w:val="58585F"/>
                  <w:sz w:val="21"/>
                  <w:szCs w:val="21"/>
                </w:rPr>
                <w:t xml:space="preserve"> </w:t>
              </w:r>
            </w:ins>
            <w:r>
              <w:rPr>
                <w:rFonts w:ascii="Source Sans Pro" w:hAnsi="Source Sans Pro"/>
                <w:color w:val="58585F"/>
                <w:sz w:val="21"/>
                <w:szCs w:val="21"/>
              </w:rPr>
              <w:t>more than 2</w:t>
            </w:r>
            <w:ins w:id="67" w:author="Autor">
              <w:r w:rsidR="008902E3">
                <w:rPr>
                  <w:rFonts w:ascii="Source Sans Pro" w:hAnsi="Source Sans Pro"/>
                  <w:color w:val="58585F"/>
                  <w:sz w:val="21"/>
                  <w:szCs w:val="21"/>
                </w:rPr>
                <w:t>,</w:t>
              </w:r>
            </w:ins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000 establishments, </w:t>
            </w:r>
            <w:commentRangeStart w:id="68"/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generating </w:t>
            </w:r>
            <w:del w:id="69" w:author="Autor">
              <w:r w:rsidDel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demands for improvements,</w:delText>
              </w:r>
              <w:commentRangeEnd w:id="68"/>
              <w:r w:rsidR="008902E3" w:rsidDel="0039068E">
                <w:rPr>
                  <w:rStyle w:val="Refdecomentrio"/>
                  <w:rFonts w:eastAsiaTheme="minorHAnsi"/>
                  <w:color w:val="595959" w:themeColor="text1" w:themeTint="A6"/>
                  <w:lang w:val="pt-PT" w:eastAsia="en-US"/>
                </w:rPr>
                <w:commentReference w:id="68"/>
              </w:r>
              <w:r w:rsidDel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 </w:delText>
              </w:r>
            </w:del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systemic advances, and </w:t>
            </w:r>
            <w:del w:id="70" w:author="Autor">
              <w:r w:rsidDel="008902E3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BUG </w:delText>
              </w:r>
            </w:del>
            <w:commentRangeStart w:id="71"/>
            <w:ins w:id="72" w:author="Autor">
              <w:r w:rsidR="008902E3">
                <w:rPr>
                  <w:rFonts w:ascii="Source Sans Pro" w:hAnsi="Source Sans Pro"/>
                  <w:color w:val="58585F"/>
                  <w:sz w:val="21"/>
                  <w:szCs w:val="21"/>
                </w:rPr>
                <w:t>bug fixes</w:t>
              </w:r>
              <w:commentRangeEnd w:id="71"/>
              <w:r w:rsidR="008902E3">
                <w:rPr>
                  <w:rStyle w:val="Refdecomentrio"/>
                  <w:rFonts w:eastAsiaTheme="minorHAnsi"/>
                  <w:color w:val="595959" w:themeColor="text1" w:themeTint="A6"/>
                  <w:lang w:val="pt-PT" w:eastAsia="en-US"/>
                </w:rPr>
                <w:commentReference w:id="71"/>
              </w:r>
              <w:r w:rsidR="008902E3">
                <w:rPr>
                  <w:rFonts w:ascii="Source Sans Pro" w:hAnsi="Source Sans Pro"/>
                  <w:color w:val="58585F"/>
                  <w:sz w:val="21"/>
                  <w:szCs w:val="21"/>
                </w:rPr>
                <w:t>.</w:t>
              </w:r>
            </w:ins>
            <w:del w:id="73" w:author="Autor">
              <w:r w:rsidDel="008902E3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corrections</w:delText>
              </w:r>
              <w:r w:rsidDel="00EE433D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.</w:delText>
              </w:r>
            </w:del>
          </w:p>
          <w:p w14:paraId="6C4F5BF4" w14:textId="77777777" w:rsidR="00FD0B53" w:rsidRDefault="00FD0B53" w:rsidP="005C58C5">
            <w:pPr>
              <w:pStyle w:val="public-draftstyledefault-unorderedlistitem"/>
              <w:numPr>
                <w:ilvl w:val="0"/>
                <w:numId w:val="18"/>
              </w:numPr>
              <w:shd w:val="clear" w:color="auto" w:fill="FFFFFF"/>
              <w:spacing w:before="0" w:beforeAutospacing="0" w:after="75" w:afterAutospacing="0"/>
              <w:ind w:left="0" w:hanging="174"/>
              <w:jc w:val="both"/>
              <w:rPr>
                <w:rFonts w:ascii="Source Sans Pro" w:hAnsi="Source Sans Pro"/>
                <w:color w:val="58585F"/>
                <w:sz w:val="21"/>
                <w:szCs w:val="21"/>
              </w:rPr>
            </w:pPr>
            <w:commentRangeStart w:id="74"/>
            <w:r>
              <w:rPr>
                <w:rFonts w:ascii="Source Sans Pro" w:hAnsi="Source Sans Pro"/>
                <w:color w:val="58585F"/>
                <w:sz w:val="21"/>
                <w:szCs w:val="21"/>
              </w:rPr>
              <w:t>Define</w:t>
            </w:r>
            <w:del w:id="75" w:author="Autor">
              <w:r w:rsidDel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d</w:delText>
              </w:r>
            </w:del>
            <w:commentRangeEnd w:id="74"/>
            <w:r w:rsidR="008902E3">
              <w:rPr>
                <w:rStyle w:val="Refdecomentrio"/>
                <w:rFonts w:eastAsiaTheme="minorHAnsi"/>
                <w:color w:val="595959" w:themeColor="text1" w:themeTint="A6"/>
                <w:lang w:val="pt-PT" w:eastAsia="en-US"/>
              </w:rPr>
              <w:commentReference w:id="74"/>
            </w:r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business goals to determine systems requirements.</w:t>
            </w:r>
          </w:p>
          <w:p w14:paraId="3B8780E6" w14:textId="77777777" w:rsidR="00FD0B53" w:rsidRDefault="00FD0B53" w:rsidP="005C58C5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ind w:hanging="174"/>
              <w:rPr>
                <w:rFonts w:ascii="Source Sans Pro" w:hAnsi="Source Sans Pro"/>
                <w:color w:val="58585F"/>
                <w:sz w:val="21"/>
                <w:szCs w:val="21"/>
              </w:rPr>
            </w:pPr>
          </w:p>
          <w:p w14:paraId="5868C8B3" w14:textId="77777777" w:rsidR="00FD0B53" w:rsidRPr="007D62BA" w:rsidRDefault="00FD0B53" w:rsidP="005C58C5">
            <w:pPr>
              <w:pStyle w:val="Ttulo3"/>
              <w:ind w:hanging="174"/>
              <w:contextualSpacing w:val="0"/>
              <w:outlineLvl w:val="2"/>
              <w:rPr>
                <w:lang w:val="pt-BR"/>
              </w:rPr>
            </w:pPr>
            <w:r w:rsidRPr="007D62BA">
              <w:rPr>
                <w:lang w:val="pt-BR"/>
              </w:rPr>
              <w:t>06/2010</w:t>
            </w:r>
            <w:r w:rsidRPr="007D62BA">
              <w:rPr>
                <w:lang w:val="pt-BR" w:bidi="pt-BR"/>
              </w:rPr>
              <w:t xml:space="preserve"> – </w:t>
            </w:r>
            <w:r w:rsidRPr="007D62BA">
              <w:rPr>
                <w:lang w:val="pt-BR"/>
              </w:rPr>
              <w:t>11/2014</w:t>
            </w:r>
          </w:p>
          <w:p w14:paraId="46E8705D" w14:textId="77777777" w:rsidR="00FD0B53" w:rsidRPr="00FD0B53" w:rsidRDefault="00FD0B53" w:rsidP="005C58C5">
            <w:pPr>
              <w:pStyle w:val="Ttulo2"/>
              <w:ind w:hanging="174"/>
              <w:contextualSpacing w:val="0"/>
              <w:outlineLvl w:val="1"/>
              <w:rPr>
                <w:lang w:val="pt-BR"/>
              </w:rPr>
            </w:pPr>
            <w:r w:rsidRPr="00FD0B53">
              <w:rPr>
                <w:lang w:val="pt-BR"/>
              </w:rPr>
              <w:t>Systems Analyst</w:t>
            </w:r>
            <w:r w:rsidRPr="00FD0B53">
              <w:rPr>
                <w:lang w:val="pt-BR" w:bidi="pt-BR"/>
              </w:rPr>
              <w:t xml:space="preserve">, </w:t>
            </w:r>
            <w:r w:rsidRPr="00FD0B53">
              <w:rPr>
                <w:rStyle w:val="RefernciaSutil"/>
                <w:lang w:val="pt-BR"/>
              </w:rPr>
              <w:t>RRJ –Transporte De Valores Segurança E Vigilância</w:t>
            </w:r>
          </w:p>
          <w:p w14:paraId="5E2B8ADB" w14:textId="1667819D" w:rsidR="00FD0B53" w:rsidRDefault="00FD0B53" w:rsidP="005C58C5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ind w:left="0" w:hanging="174"/>
              <w:jc w:val="both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Create management reports </w:t>
            </w:r>
            <w:del w:id="76" w:author="Autor">
              <w:r w:rsidDel="008902E3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such as</w:delText>
              </w:r>
            </w:del>
            <w:ins w:id="77" w:author="Autor">
              <w:del w:id="78" w:author="Autor">
                <w:r w:rsidR="008902E3" w:rsidDel="0039068E">
                  <w:rPr>
                    <w:rFonts w:ascii="Source Sans Pro" w:hAnsi="Source Sans Pro"/>
                    <w:color w:val="58585F"/>
                    <w:sz w:val="21"/>
                    <w:szCs w:val="21"/>
                  </w:rPr>
                  <w:delText xml:space="preserve">regarding </w:delText>
                </w:r>
              </w:del>
            </w:ins>
            <w:del w:id="79" w:author="Autor">
              <w:r w:rsidDel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 productivity</w:delText>
              </w:r>
            </w:del>
            <w:ins w:id="80" w:author="Autor">
              <w:r w:rsidR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t>regarding productivity</w:t>
              </w:r>
            </w:ins>
            <w:r>
              <w:rPr>
                <w:rFonts w:ascii="Source Sans Pro" w:hAnsi="Source Sans Pro"/>
                <w:color w:val="58585F"/>
                <w:sz w:val="21"/>
                <w:szCs w:val="21"/>
              </w:rPr>
              <w:t>, financ</w:t>
            </w:r>
            <w:ins w:id="81" w:author="Autor">
              <w:r w:rsidR="0089728E">
                <w:rPr>
                  <w:rFonts w:ascii="Source Sans Pro" w:hAnsi="Source Sans Pro"/>
                  <w:color w:val="58585F"/>
                  <w:sz w:val="21"/>
                  <w:szCs w:val="21"/>
                </w:rPr>
                <w:t>es</w:t>
              </w:r>
            </w:ins>
            <w:del w:id="82" w:author="Autor">
              <w:r w:rsidDel="0089728E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ial</w:delText>
              </w:r>
            </w:del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, </w:t>
            </w:r>
            <w:del w:id="83" w:author="Autor">
              <w:r w:rsidDel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system behavior</w:delText>
              </w:r>
            </w:del>
            <w:ins w:id="84" w:author="Autor">
              <w:r w:rsidR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t>improve</w:t>
              </w:r>
              <w:del w:id="85" w:author="Autor">
                <w:r w:rsidR="0039068E" w:rsidDel="0089728E">
                  <w:rPr>
                    <w:rFonts w:ascii="Source Sans Pro" w:hAnsi="Source Sans Pro"/>
                    <w:color w:val="58585F"/>
                    <w:sz w:val="21"/>
                    <w:szCs w:val="21"/>
                  </w:rPr>
                  <w:delText>s</w:delText>
                </w:r>
              </w:del>
              <w:r w:rsidR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t xml:space="preserve"> system performance</w:t>
              </w:r>
            </w:ins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</w:t>
            </w:r>
            <w:commentRangeStart w:id="86"/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during </w:t>
            </w:r>
            <w:ins w:id="87" w:author="Autor">
              <w:r w:rsidR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t>pick demanded</w:t>
              </w:r>
            </w:ins>
            <w:del w:id="88" w:author="Autor">
              <w:r w:rsidDel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times of higher usage</w:delText>
              </w:r>
              <w:commentRangeEnd w:id="86"/>
              <w:r w:rsidR="008902E3" w:rsidDel="0039068E">
                <w:rPr>
                  <w:rStyle w:val="Refdecomentrio"/>
                  <w:rFonts w:eastAsiaTheme="minorHAnsi"/>
                  <w:color w:val="595959" w:themeColor="text1" w:themeTint="A6"/>
                  <w:lang w:val="pt-PT" w:eastAsia="en-US"/>
                </w:rPr>
                <w:commentReference w:id="86"/>
              </w:r>
              <w:r w:rsidDel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,</w:delText>
              </w:r>
            </w:del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and, operational required by managers using SQL Server.</w:t>
            </w:r>
          </w:p>
          <w:p w14:paraId="477AE30D" w14:textId="77777777" w:rsidR="00FD0B53" w:rsidDel="0039068E" w:rsidRDefault="00FD0B53" w:rsidP="0039068E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ind w:left="0" w:hanging="174"/>
              <w:jc w:val="both"/>
              <w:rPr>
                <w:del w:id="89" w:author="Autor"/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Database maintenance such as backup routines, tuning, updates and, constant monitoring for improvements.</w:t>
            </w:r>
          </w:p>
          <w:p w14:paraId="50654E5A" w14:textId="77777777" w:rsidR="00FD0B53" w:rsidRPr="0039068E" w:rsidRDefault="00FD0B53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ind w:left="0" w:hanging="174"/>
              <w:jc w:val="both"/>
              <w:rPr>
                <w:rFonts w:ascii="Source Sans Pro" w:hAnsi="Source Sans Pro"/>
                <w:color w:val="58585F"/>
                <w:sz w:val="21"/>
                <w:szCs w:val="21"/>
              </w:rPr>
              <w:pPrChange w:id="90" w:author="Autor">
                <w:pPr>
                  <w:pStyle w:val="public-draftstyledefault-unorderedlistitem"/>
                  <w:numPr>
                    <w:numId w:val="19"/>
                  </w:numPr>
                  <w:shd w:val="clear" w:color="auto" w:fill="FFFFFF"/>
                  <w:tabs>
                    <w:tab w:val="num" w:pos="720"/>
                  </w:tabs>
                  <w:spacing w:before="0" w:beforeAutospacing="0" w:after="75" w:afterAutospacing="0"/>
                  <w:ind w:left="720" w:hanging="174"/>
                  <w:jc w:val="both"/>
                </w:pPr>
              </w:pPrChange>
            </w:pPr>
            <w:commentRangeStart w:id="91"/>
            <w:del w:id="92" w:author="Autor">
              <w:r w:rsidRPr="0039068E" w:rsidDel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Defined</w:delText>
              </w:r>
              <w:commentRangeEnd w:id="91"/>
              <w:r w:rsidR="00D6350D" w:rsidDel="0039068E">
                <w:rPr>
                  <w:rStyle w:val="Refdecomentrio"/>
                  <w:rFonts w:eastAsiaTheme="minorHAnsi"/>
                  <w:color w:val="595959" w:themeColor="text1" w:themeTint="A6"/>
                  <w:lang w:val="pt-PT" w:eastAsia="en-US"/>
                </w:rPr>
                <w:commentReference w:id="91"/>
              </w:r>
              <w:r w:rsidRPr="0039068E" w:rsidDel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 business goals to determine systems requirements.</w:delText>
              </w:r>
            </w:del>
          </w:p>
          <w:p w14:paraId="597BAA5C" w14:textId="77777777" w:rsidR="00FD0B53" w:rsidRDefault="00FD0B53" w:rsidP="005C58C5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ind w:left="0" w:hanging="174"/>
              <w:jc w:val="both"/>
              <w:rPr>
                <w:rFonts w:ascii="Source Sans Pro" w:hAnsi="Source Sans Pro"/>
                <w:color w:val="58585F"/>
                <w:sz w:val="21"/>
                <w:szCs w:val="21"/>
              </w:rPr>
            </w:pPr>
            <w:commentRangeStart w:id="93"/>
            <w:r>
              <w:rPr>
                <w:rFonts w:ascii="Source Sans Pro" w:hAnsi="Source Sans Pro"/>
                <w:color w:val="58585F"/>
                <w:sz w:val="21"/>
                <w:szCs w:val="21"/>
              </w:rPr>
              <w:t>Organize</w:t>
            </w:r>
            <w:ins w:id="94" w:author="Autor">
              <w:r w:rsidR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t xml:space="preserve"> </w:t>
              </w:r>
            </w:ins>
            <w:del w:id="95" w:author="Autor">
              <w:r w:rsidDel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d</w:delText>
              </w:r>
              <w:commentRangeEnd w:id="93"/>
              <w:r w:rsidR="00D6350D" w:rsidDel="0039068E">
                <w:rPr>
                  <w:rStyle w:val="Refdecomentrio"/>
                  <w:rFonts w:eastAsiaTheme="minorHAnsi"/>
                  <w:color w:val="595959" w:themeColor="text1" w:themeTint="A6"/>
                  <w:lang w:val="pt-PT" w:eastAsia="en-US"/>
                </w:rPr>
                <w:commentReference w:id="93"/>
              </w:r>
              <w:r w:rsidDel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 </w:delText>
              </w:r>
            </w:del>
            <w:r>
              <w:rPr>
                <w:rFonts w:ascii="Source Sans Pro" w:hAnsi="Source Sans Pro"/>
                <w:color w:val="58585F"/>
                <w:sz w:val="21"/>
                <w:szCs w:val="21"/>
              </w:rPr>
              <w:t>system infrastructure documentation and operating procedures, strengthening controls and enhancing overall performance.</w:t>
            </w:r>
          </w:p>
          <w:p w14:paraId="78437930" w14:textId="1D226BFF" w:rsidR="00FD0B53" w:rsidRDefault="00FD0B53" w:rsidP="005C58C5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ind w:left="0" w:hanging="174"/>
              <w:jc w:val="both"/>
              <w:rPr>
                <w:rFonts w:ascii="Source Sans Pro" w:hAnsi="Source Sans Pro"/>
                <w:color w:val="58585F"/>
                <w:sz w:val="21"/>
                <w:szCs w:val="21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</w:rPr>
              <w:t>Resolve</w:t>
            </w:r>
            <w:del w:id="96" w:author="Autor">
              <w:r w:rsidDel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d</w:delText>
              </w:r>
            </w:del>
            <w:r>
              <w:rPr>
                <w:rFonts w:ascii="Source Sans Pro" w:hAnsi="Source Sans Pro"/>
                <w:color w:val="58585F"/>
                <w:sz w:val="21"/>
                <w:szCs w:val="21"/>
              </w:rPr>
              <w:t xml:space="preserve"> or escalated problem </w:t>
            </w:r>
            <w:del w:id="97" w:author="Autor">
              <w:r w:rsidDel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tickets </w:delText>
              </w:r>
            </w:del>
            <w:ins w:id="98" w:author="Autor">
              <w:r w:rsidR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t>warning</w:t>
              </w:r>
              <w:r w:rsidR="00A63858">
                <w:rPr>
                  <w:rFonts w:ascii="Source Sans Pro" w:hAnsi="Source Sans Pro"/>
                  <w:color w:val="58585F"/>
                  <w:sz w:val="21"/>
                  <w:szCs w:val="21"/>
                </w:rPr>
                <w:t>s</w:t>
              </w:r>
              <w:r w:rsidR="0039068E">
                <w:rPr>
                  <w:rFonts w:ascii="Source Sans Pro" w:hAnsi="Source Sans Pro"/>
                  <w:color w:val="58585F"/>
                  <w:sz w:val="21"/>
                  <w:szCs w:val="21"/>
                </w:rPr>
                <w:t xml:space="preserve"> </w:t>
              </w:r>
            </w:ins>
            <w:r>
              <w:rPr>
                <w:rFonts w:ascii="Source Sans Pro" w:hAnsi="Source Sans Pro"/>
                <w:color w:val="58585F"/>
                <w:sz w:val="21"/>
                <w:szCs w:val="21"/>
              </w:rPr>
              <w:t>to resolve user issues.</w:t>
            </w:r>
          </w:p>
          <w:p w14:paraId="4F8D2A9C" w14:textId="2DA8FF65" w:rsidR="00F61DF9" w:rsidRPr="00FD0B53" w:rsidRDefault="00FD0B53" w:rsidP="005C58C5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ind w:left="0" w:hanging="174"/>
              <w:jc w:val="both"/>
            </w:pPr>
            <w:del w:id="99" w:author="Autor">
              <w:r w:rsidDel="00D42751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Resolved </w:delText>
              </w:r>
            </w:del>
            <w:ins w:id="100" w:author="Autor">
              <w:r w:rsidR="00D42751">
                <w:rPr>
                  <w:rFonts w:ascii="Source Sans Pro" w:hAnsi="Source Sans Pro"/>
                  <w:color w:val="58585F"/>
                  <w:sz w:val="21"/>
                  <w:szCs w:val="21"/>
                </w:rPr>
                <w:t xml:space="preserve">Address </w:t>
              </w:r>
            </w:ins>
            <w:del w:id="101" w:author="Autor">
              <w:r w:rsidDel="00D42751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>malfunctions</w:delText>
              </w:r>
            </w:del>
            <w:ins w:id="102" w:author="Autor">
              <w:r w:rsidR="00D42751">
                <w:rPr>
                  <w:rFonts w:ascii="Source Sans Pro" w:hAnsi="Source Sans Pro"/>
                  <w:color w:val="58585F"/>
                  <w:sz w:val="21"/>
                  <w:szCs w:val="21"/>
                </w:rPr>
                <w:t>system problems (</w:t>
              </w:r>
              <w:r w:rsidR="00D42751">
                <w:rPr>
                  <w:rFonts w:ascii="Source Sans Pro" w:hAnsi="Source Sans Pro"/>
                  <w:color w:val="58585F"/>
                  <w:sz w:val="21"/>
                  <w:szCs w:val="21"/>
                  <w:shd w:val="clear" w:color="auto" w:fill="FFFFFF"/>
                </w:rPr>
                <w:t>Troubleshooting</w:t>
              </w:r>
              <w:r w:rsidR="00D42751">
                <w:rPr>
                  <w:rFonts w:ascii="Source Sans Pro" w:hAnsi="Source Sans Pro"/>
                  <w:color w:val="58585F"/>
                  <w:sz w:val="21"/>
                  <w:szCs w:val="21"/>
                </w:rPr>
                <w:t>)</w:t>
              </w:r>
            </w:ins>
            <w:del w:id="103" w:author="Autor">
              <w:r w:rsidDel="00D42751">
                <w:rPr>
                  <w:rFonts w:ascii="Source Sans Pro" w:hAnsi="Source Sans Pro"/>
                  <w:color w:val="58585F"/>
                  <w:sz w:val="21"/>
                  <w:szCs w:val="21"/>
                </w:rPr>
                <w:delText xml:space="preserve"> with systems and programs through troubleshooting</w:delText>
              </w:r>
            </w:del>
            <w:r>
              <w:rPr>
                <w:rFonts w:ascii="Source Sans Pro" w:hAnsi="Source Sans Pro"/>
                <w:color w:val="58585F"/>
                <w:sz w:val="21"/>
                <w:szCs w:val="21"/>
              </w:rPr>
              <w:t>.</w:t>
            </w:r>
          </w:p>
        </w:tc>
      </w:tr>
    </w:tbl>
    <w:p w14:paraId="00F86B7A" w14:textId="77777777" w:rsidR="00710C24" w:rsidRDefault="00710C24" w:rsidP="005C58C5">
      <w:pPr>
        <w:pStyle w:val="Ttulo1"/>
        <w:jc w:val="both"/>
        <w:rPr>
          <w:ins w:id="104" w:author="Autor"/>
          <w:lang w:val="pt-BR"/>
        </w:rPr>
      </w:pPr>
    </w:p>
    <w:p w14:paraId="5E1EE3D8" w14:textId="00420CF9" w:rsidR="00DA59AA" w:rsidRPr="00BA4DC8" w:rsidRDefault="00FD0B53" w:rsidP="005C58C5">
      <w:pPr>
        <w:pStyle w:val="Ttulo1"/>
        <w:jc w:val="both"/>
        <w:rPr>
          <w:lang w:val="pt-BR"/>
        </w:rPr>
      </w:pPr>
      <w:r w:rsidRPr="00BA4DC8">
        <w:rPr>
          <w:lang w:val="pt-BR"/>
        </w:rPr>
        <w:t>Education</w:t>
      </w:r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554"/>
      </w:tblGrid>
      <w:tr w:rsidR="001D0BF1" w:rsidRPr="002617DF" w14:paraId="75768AA9" w14:textId="77777777" w:rsidTr="00BA4DC8">
        <w:tc>
          <w:tcPr>
            <w:tcW w:w="8958" w:type="dxa"/>
          </w:tcPr>
          <w:p w14:paraId="6217B7B3" w14:textId="77777777" w:rsidR="00E11590" w:rsidRDefault="00E11590" w:rsidP="005C58C5">
            <w:pPr>
              <w:pStyle w:val="Ttulo3"/>
              <w:contextualSpacing w:val="0"/>
              <w:jc w:val="both"/>
              <w:outlineLvl w:val="2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01/2020 – current </w:t>
            </w:r>
          </w:p>
          <w:p w14:paraId="42EF2CE3" w14:textId="786C99F4" w:rsidR="00C23592" w:rsidRPr="005C58C5" w:rsidRDefault="00506C30" w:rsidP="005C58C5">
            <w:pPr>
              <w:pStyle w:val="Ttulo3"/>
              <w:contextualSpacing w:val="0"/>
              <w:jc w:val="both"/>
              <w:outlineLvl w:val="2"/>
              <w:rPr>
                <w:rStyle w:val="RefernciaSutil"/>
                <w:bCs/>
                <w:szCs w:val="22"/>
                <w:lang w:val="en-US"/>
              </w:rPr>
            </w:pPr>
            <w:ins w:id="105" w:author="Autor">
              <w:r w:rsidRPr="00506C30">
                <w:rPr>
                  <w:color w:val="1D824C" w:themeColor="accent1"/>
                  <w:szCs w:val="22"/>
                  <w:lang w:val="en-US"/>
                </w:rPr>
                <w:t>MICROSOFT.NET TECHNOLOGY SPECIALIST DIPLOMA</w:t>
              </w:r>
            </w:ins>
            <w:del w:id="106" w:author="Autor">
              <w:r w:rsidR="00C23592" w:rsidRPr="005C58C5" w:rsidDel="00506C30">
                <w:rPr>
                  <w:color w:val="1D824C" w:themeColor="accent1"/>
                  <w:szCs w:val="22"/>
                  <w:lang w:val="en-US"/>
                </w:rPr>
                <w:delText>specialist .Net</w:delText>
              </w:r>
            </w:del>
            <w:r w:rsidR="00C23592" w:rsidRPr="005C58C5">
              <w:rPr>
                <w:color w:val="1D824C" w:themeColor="accent1"/>
                <w:szCs w:val="22"/>
                <w:lang w:val="en-US"/>
              </w:rPr>
              <w:t>,</w:t>
            </w:r>
            <w:r w:rsidR="00C23592" w:rsidRPr="005C58C5">
              <w:rPr>
                <w:szCs w:val="22"/>
                <w:lang w:val="en-US" w:bidi="pt-BR"/>
              </w:rPr>
              <w:t xml:space="preserve"> </w:t>
            </w:r>
            <w:r w:rsidR="00C23592" w:rsidRPr="005C58C5">
              <w:rPr>
                <w:rStyle w:val="RefernciaSutil"/>
                <w:bCs/>
                <w:szCs w:val="22"/>
                <w:lang w:val="en-US"/>
              </w:rPr>
              <w:t>ibt college</w:t>
            </w:r>
          </w:p>
          <w:p w14:paraId="6C99D8A7" w14:textId="77777777" w:rsidR="0026476B" w:rsidRPr="005C58C5" w:rsidRDefault="0026476B" w:rsidP="005C58C5">
            <w:pPr>
              <w:pStyle w:val="Ttulo3"/>
              <w:contextualSpacing w:val="0"/>
              <w:jc w:val="both"/>
              <w:outlineLvl w:val="2"/>
              <w:rPr>
                <w:b w:val="0"/>
                <w:smallCaps/>
                <w:szCs w:val="22"/>
                <w:lang w:val="en-US"/>
              </w:rPr>
            </w:pPr>
          </w:p>
          <w:p w14:paraId="651976DA" w14:textId="77777777" w:rsidR="001D0BF1" w:rsidRPr="005C58C5" w:rsidRDefault="005C58C5" w:rsidP="005C58C5">
            <w:pPr>
              <w:pStyle w:val="Ttulo3"/>
              <w:contextualSpacing w:val="0"/>
              <w:jc w:val="both"/>
              <w:outlineLvl w:val="2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01/2010 - </w:t>
            </w:r>
            <w:r w:rsidR="00FD0B53" w:rsidRPr="005C58C5">
              <w:rPr>
                <w:szCs w:val="22"/>
                <w:lang w:val="en-US"/>
              </w:rPr>
              <w:t>12/2014</w:t>
            </w:r>
          </w:p>
          <w:p w14:paraId="1CF17086" w14:textId="77777777" w:rsidR="007538DC" w:rsidRPr="005C58C5" w:rsidRDefault="005C58C5" w:rsidP="005C58C5">
            <w:pPr>
              <w:pStyle w:val="Ttulo2"/>
              <w:contextualSpacing w:val="0"/>
              <w:jc w:val="both"/>
              <w:outlineLvl w:val="1"/>
              <w:rPr>
                <w:sz w:val="22"/>
                <w:szCs w:val="22"/>
                <w:lang w:val="en-US"/>
              </w:rPr>
            </w:pPr>
            <w:r w:rsidRPr="005C58C5">
              <w:rPr>
                <w:sz w:val="22"/>
                <w:szCs w:val="22"/>
                <w:lang w:val="en-US"/>
              </w:rPr>
              <w:t>BACHELOR DEGREE IN</w:t>
            </w:r>
            <w:r w:rsidRPr="005C58C5">
              <w:rPr>
                <w:lang w:val="en-US"/>
              </w:rPr>
              <w:t xml:space="preserve"> </w:t>
            </w:r>
            <w:r w:rsidR="00FD0B53" w:rsidRPr="005C58C5">
              <w:rPr>
                <w:sz w:val="22"/>
                <w:szCs w:val="22"/>
                <w:lang w:val="en-US"/>
              </w:rPr>
              <w:t>Information</w:t>
            </w:r>
            <w:r w:rsidRPr="005C58C5">
              <w:rPr>
                <w:sz w:val="22"/>
                <w:szCs w:val="22"/>
                <w:lang w:val="en-US"/>
              </w:rPr>
              <w:t xml:space="preserve"> MANAGE</w:t>
            </w:r>
            <w:r>
              <w:rPr>
                <w:sz w:val="22"/>
                <w:szCs w:val="22"/>
                <w:lang w:val="en-US"/>
              </w:rPr>
              <w:t>MENT SCIENCES AND SYSTEMS</w:t>
            </w:r>
            <w:r w:rsidR="001D0BF1" w:rsidRPr="005C58C5">
              <w:rPr>
                <w:sz w:val="22"/>
                <w:szCs w:val="22"/>
                <w:lang w:val="en-US" w:bidi="pt-BR"/>
              </w:rPr>
              <w:t xml:space="preserve">, </w:t>
            </w:r>
            <w:r w:rsidR="00FD0B53" w:rsidRPr="005C58C5">
              <w:rPr>
                <w:rStyle w:val="RefernciaSutil"/>
                <w:sz w:val="22"/>
                <w:szCs w:val="22"/>
                <w:lang w:val="en-US"/>
              </w:rPr>
              <w:t>Universidade Nove De Julho</w:t>
            </w:r>
            <w:r>
              <w:rPr>
                <w:rStyle w:val="RefernciaSutil"/>
                <w:sz w:val="22"/>
                <w:szCs w:val="22"/>
                <w:lang w:val="en-US"/>
              </w:rPr>
              <w:t xml:space="preserve"> </w:t>
            </w:r>
          </w:p>
        </w:tc>
      </w:tr>
      <w:tr w:rsidR="00F61DF9" w:rsidRPr="002C4186" w14:paraId="46F91656" w14:textId="77777777" w:rsidTr="00BA4DC8">
        <w:tc>
          <w:tcPr>
            <w:tcW w:w="8958" w:type="dxa"/>
            <w:tcMar>
              <w:top w:w="216" w:type="dxa"/>
            </w:tcMar>
          </w:tcPr>
          <w:p w14:paraId="5FB26842" w14:textId="77777777" w:rsidR="00F61DF9" w:rsidRPr="00C37AE2" w:rsidRDefault="005C58C5" w:rsidP="005C58C5">
            <w:pPr>
              <w:pStyle w:val="Ttulo3"/>
              <w:contextualSpacing w:val="0"/>
              <w:jc w:val="both"/>
              <w:outlineLvl w:val="2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0</w:t>
            </w:r>
            <w:r>
              <w:rPr>
                <w:lang w:val="pt-BR"/>
              </w:rPr>
              <w:t xml:space="preserve">1/2006 - </w:t>
            </w:r>
            <w:r w:rsidR="00FD0B53" w:rsidRPr="00C37AE2">
              <w:rPr>
                <w:szCs w:val="22"/>
                <w:lang w:val="pt-BR"/>
              </w:rPr>
              <w:t>12/</w:t>
            </w:r>
            <w:r w:rsidR="00FD0B53" w:rsidRPr="00C37AE2">
              <w:rPr>
                <w:szCs w:val="22"/>
              </w:rPr>
              <w:t>2008</w:t>
            </w:r>
          </w:p>
          <w:p w14:paraId="5A569759" w14:textId="77777777" w:rsidR="00F61DF9" w:rsidRPr="00C37AE2" w:rsidRDefault="00FD0B53" w:rsidP="005C58C5">
            <w:pPr>
              <w:pStyle w:val="Ttulo2"/>
              <w:contextualSpacing w:val="0"/>
              <w:jc w:val="both"/>
              <w:outlineLvl w:val="1"/>
              <w:rPr>
                <w:sz w:val="22"/>
                <w:szCs w:val="22"/>
                <w:lang w:val="pt-BR"/>
              </w:rPr>
            </w:pPr>
            <w:r w:rsidRPr="00C37AE2">
              <w:rPr>
                <w:sz w:val="22"/>
                <w:szCs w:val="22"/>
                <w:lang w:val="pt-BR"/>
              </w:rPr>
              <w:t>Web Design</w:t>
            </w:r>
            <w:r w:rsidR="00F61DF9" w:rsidRPr="00C37AE2">
              <w:rPr>
                <w:sz w:val="22"/>
                <w:szCs w:val="22"/>
                <w:lang w:val="pt-BR" w:bidi="pt-BR"/>
              </w:rPr>
              <w:t xml:space="preserve">, </w:t>
            </w:r>
            <w:r w:rsidRPr="00C37AE2">
              <w:rPr>
                <w:rStyle w:val="RefernciaSutil"/>
                <w:sz w:val="22"/>
                <w:szCs w:val="22"/>
                <w:lang w:val="pt-BR"/>
              </w:rPr>
              <w:t>Universidade Paulista</w:t>
            </w:r>
          </w:p>
        </w:tc>
      </w:tr>
    </w:tbl>
    <w:p w14:paraId="5CDAB563" w14:textId="77777777" w:rsidR="007D62BA" w:rsidRPr="00BA4DC8" w:rsidRDefault="007D62BA" w:rsidP="005C58C5">
      <w:pPr>
        <w:pStyle w:val="Ttulo1"/>
        <w:jc w:val="both"/>
        <w:rPr>
          <w:lang w:val="pt-BR"/>
        </w:rPr>
      </w:pPr>
      <w:r>
        <w:rPr>
          <w:lang w:val="pt-BR"/>
        </w:rPr>
        <w:t>Languages</w:t>
      </w:r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554"/>
      </w:tblGrid>
      <w:tr w:rsidR="007D62BA" w:rsidRPr="002617DF" w14:paraId="5D8C8DCC" w14:textId="77777777" w:rsidTr="00696FB8">
        <w:tc>
          <w:tcPr>
            <w:tcW w:w="8958" w:type="dxa"/>
          </w:tcPr>
          <w:p w14:paraId="4D6D7021" w14:textId="77777777" w:rsidR="007D62BA" w:rsidRPr="00DE6395" w:rsidRDefault="007D62BA" w:rsidP="005C58C5">
            <w:pPr>
              <w:pStyle w:val="Ttulo3"/>
              <w:contextualSpacing w:val="0"/>
              <w:jc w:val="both"/>
              <w:outlineLvl w:val="2"/>
              <w:rPr>
                <w:b w:val="0"/>
                <w:smallCaps/>
                <w:szCs w:val="22"/>
                <w:lang w:val="en-CA"/>
              </w:rPr>
            </w:pPr>
            <w:r w:rsidRPr="00DE6395">
              <w:rPr>
                <w:color w:val="1D824C" w:themeColor="accent1"/>
                <w:szCs w:val="22"/>
                <w:lang w:val="en-CA"/>
              </w:rPr>
              <w:t>Portuguese</w:t>
            </w:r>
            <w:r w:rsidR="00E11590">
              <w:rPr>
                <w:color w:val="1D824C" w:themeColor="accent1"/>
                <w:szCs w:val="22"/>
                <w:lang w:val="en-CA"/>
              </w:rPr>
              <w:t>:</w:t>
            </w:r>
            <w:r w:rsidRPr="00DE6395">
              <w:rPr>
                <w:szCs w:val="22"/>
                <w:lang w:val="en-CA" w:bidi="pt-BR"/>
              </w:rPr>
              <w:t xml:space="preserve"> </w:t>
            </w:r>
            <w:r w:rsidRPr="00DE6395">
              <w:rPr>
                <w:rStyle w:val="RefernciaSutil"/>
                <w:bCs/>
                <w:szCs w:val="22"/>
                <w:lang w:val="en-CA"/>
              </w:rPr>
              <w:t>Native</w:t>
            </w:r>
          </w:p>
          <w:p w14:paraId="7A7381AB" w14:textId="77777777" w:rsidR="007D62BA" w:rsidRPr="00DE6395" w:rsidRDefault="007D62BA" w:rsidP="005C58C5">
            <w:pPr>
              <w:pStyle w:val="Ttulo2"/>
              <w:contextualSpacing w:val="0"/>
              <w:jc w:val="both"/>
              <w:outlineLvl w:val="1"/>
              <w:rPr>
                <w:rStyle w:val="RefernciaSutil"/>
                <w:sz w:val="22"/>
                <w:szCs w:val="22"/>
                <w:lang w:val="en-CA"/>
              </w:rPr>
            </w:pPr>
            <w:r w:rsidRPr="00DE6395">
              <w:rPr>
                <w:sz w:val="22"/>
                <w:szCs w:val="22"/>
                <w:lang w:val="en-CA"/>
              </w:rPr>
              <w:t>English</w:t>
            </w:r>
            <w:r w:rsidR="00E11590">
              <w:rPr>
                <w:sz w:val="22"/>
                <w:szCs w:val="22"/>
                <w:lang w:val="en-CA" w:bidi="pt-BR"/>
              </w:rPr>
              <w:t xml:space="preserve">: </w:t>
            </w:r>
            <w:r w:rsidRPr="00DE6395">
              <w:rPr>
                <w:rStyle w:val="RefernciaSutil"/>
                <w:sz w:val="22"/>
                <w:szCs w:val="22"/>
                <w:lang w:val="en-CA"/>
              </w:rPr>
              <w:t>Interm</w:t>
            </w:r>
            <w:r w:rsidR="005C58C5">
              <w:rPr>
                <w:rStyle w:val="RefernciaSutil"/>
                <w:sz w:val="22"/>
                <w:szCs w:val="22"/>
                <w:lang w:val="en-CA"/>
              </w:rPr>
              <w:t>e</w:t>
            </w:r>
            <w:r w:rsidR="00E64862" w:rsidRPr="00DE6395">
              <w:rPr>
                <w:rStyle w:val="RefernciaSutil"/>
                <w:sz w:val="22"/>
                <w:szCs w:val="22"/>
                <w:lang w:val="en-CA"/>
              </w:rPr>
              <w:t>diate</w:t>
            </w:r>
          </w:p>
          <w:p w14:paraId="3C427B9A" w14:textId="77777777" w:rsidR="007D62BA" w:rsidRPr="00DE6395" w:rsidRDefault="007D62BA" w:rsidP="005C58C5">
            <w:pPr>
              <w:pStyle w:val="Ttulo2"/>
              <w:contextualSpacing w:val="0"/>
              <w:jc w:val="both"/>
              <w:outlineLvl w:val="1"/>
              <w:rPr>
                <w:sz w:val="22"/>
                <w:szCs w:val="22"/>
                <w:lang w:val="en-CA"/>
              </w:rPr>
            </w:pPr>
            <w:r w:rsidRPr="00DE6395">
              <w:rPr>
                <w:sz w:val="22"/>
                <w:szCs w:val="22"/>
                <w:lang w:val="en-CA"/>
              </w:rPr>
              <w:t>Espanish</w:t>
            </w:r>
            <w:r w:rsidR="00E11590">
              <w:rPr>
                <w:sz w:val="22"/>
                <w:szCs w:val="22"/>
                <w:lang w:val="en-CA"/>
              </w:rPr>
              <w:t>:</w:t>
            </w:r>
            <w:r w:rsidRPr="00DE6395">
              <w:rPr>
                <w:sz w:val="22"/>
                <w:szCs w:val="22"/>
                <w:lang w:val="en-CA"/>
              </w:rPr>
              <w:t xml:space="preserve"> </w:t>
            </w:r>
            <w:r w:rsidRPr="00DE6395">
              <w:rPr>
                <w:rStyle w:val="RefernciaSutil"/>
                <w:sz w:val="22"/>
                <w:szCs w:val="22"/>
                <w:lang w:val="en-CA"/>
              </w:rPr>
              <w:t>Advan</w:t>
            </w:r>
            <w:r w:rsidR="005C58C5">
              <w:rPr>
                <w:rStyle w:val="RefernciaSutil"/>
                <w:sz w:val="22"/>
                <w:szCs w:val="22"/>
                <w:lang w:val="en-CA"/>
              </w:rPr>
              <w:t>c</w:t>
            </w:r>
            <w:r w:rsidRPr="00DE6395">
              <w:rPr>
                <w:rStyle w:val="RefernciaSutil"/>
                <w:sz w:val="22"/>
                <w:szCs w:val="22"/>
                <w:lang w:val="en-CA"/>
              </w:rPr>
              <w:t>ed</w:t>
            </w:r>
          </w:p>
        </w:tc>
      </w:tr>
    </w:tbl>
    <w:p w14:paraId="7428B68E" w14:textId="77777777" w:rsidR="007D62BA" w:rsidRPr="00DE6395" w:rsidRDefault="007D62BA" w:rsidP="005C58C5">
      <w:pPr>
        <w:pStyle w:val="Ttulo1"/>
        <w:jc w:val="both"/>
        <w:rPr>
          <w:lang w:val="en-CA"/>
        </w:rPr>
      </w:pPr>
    </w:p>
    <w:p w14:paraId="58F0518E" w14:textId="77777777" w:rsidR="00486277" w:rsidRPr="002C4186" w:rsidRDefault="00BA4DC8" w:rsidP="005C58C5">
      <w:pPr>
        <w:pStyle w:val="Ttulo1"/>
        <w:jc w:val="both"/>
        <w:rPr>
          <w:lang w:val="pt-BR"/>
        </w:rPr>
      </w:pPr>
      <w:r w:rsidRPr="00BA4DC8">
        <w:rPr>
          <w:lang w:val="pt-BR"/>
        </w:rPr>
        <w:t>Summary of Skills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4616"/>
      </w:tblGrid>
      <w:tr w:rsidR="003A0632" w:rsidRPr="002C4186" w14:paraId="20287654" w14:textId="77777777" w:rsidTr="00DE2EA9">
        <w:tc>
          <w:tcPr>
            <w:tcW w:w="4410" w:type="dxa"/>
          </w:tcPr>
          <w:p w14:paraId="1675AB0D" w14:textId="77777777" w:rsidR="001E3120" w:rsidRPr="00842410" w:rsidRDefault="00FD0B53" w:rsidP="005C58C5">
            <w:pPr>
              <w:pStyle w:val="Commarcadores"/>
              <w:contextualSpacing w:val="0"/>
              <w:jc w:val="both"/>
              <w:rPr>
                <w:lang w:val="pt-BR"/>
              </w:rPr>
            </w:pPr>
            <w:bookmarkStart w:id="107" w:name="_GoBack"/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MTA Exam 98-364 Database Administration Fundamentals.</w:t>
            </w:r>
          </w:p>
          <w:bookmarkEnd w:id="107"/>
          <w:p w14:paraId="3B2FCBDE" w14:textId="77777777" w:rsidR="00842410" w:rsidRPr="00FD0B53" w:rsidRDefault="00842410" w:rsidP="005C58C5">
            <w:pPr>
              <w:pStyle w:val="Commarcadores"/>
              <w:contextualSpacing w:val="0"/>
              <w:jc w:val="both"/>
              <w:rPr>
                <w:lang w:val="en-CA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T-SQL Coding</w:t>
            </w:r>
          </w:p>
          <w:p w14:paraId="33ACDBB1" w14:textId="77777777" w:rsidR="00842410" w:rsidRPr="002C4186" w:rsidRDefault="00842410" w:rsidP="005C58C5">
            <w:pPr>
              <w:pStyle w:val="Commarcadores"/>
              <w:contextualSpacing w:val="0"/>
              <w:jc w:val="both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SQL analytics and development</w:t>
            </w:r>
          </w:p>
          <w:p w14:paraId="0974D931" w14:textId="77777777" w:rsidR="001F4E6D" w:rsidRPr="00FD0B53" w:rsidRDefault="00842410" w:rsidP="005C58C5">
            <w:pPr>
              <w:pStyle w:val="Commarcadores"/>
              <w:contextualSpacing w:val="0"/>
              <w:jc w:val="both"/>
              <w:rPr>
                <w:lang w:val="en-CA"/>
              </w:rPr>
            </w:pPr>
            <w:r>
              <w:rPr>
                <w:lang w:val="en-CA"/>
              </w:rPr>
              <w:t>Writing a functional document</w:t>
            </w:r>
          </w:p>
          <w:p w14:paraId="62BCCFA4" w14:textId="77777777" w:rsidR="00FD0B53" w:rsidRPr="00FD0B53" w:rsidRDefault="00FD0B53" w:rsidP="005C58C5">
            <w:pPr>
              <w:pStyle w:val="Commarcadores"/>
              <w:numPr>
                <w:ilvl w:val="0"/>
                <w:numId w:val="0"/>
              </w:numPr>
              <w:contextualSpacing w:val="0"/>
              <w:jc w:val="both"/>
              <w:rPr>
                <w:lang w:val="en-CA"/>
              </w:rPr>
            </w:pPr>
          </w:p>
        </w:tc>
        <w:tc>
          <w:tcPr>
            <w:tcW w:w="4616" w:type="dxa"/>
            <w:tcMar>
              <w:left w:w="360" w:type="dxa"/>
            </w:tcMar>
          </w:tcPr>
          <w:p w14:paraId="0076B22E" w14:textId="77777777" w:rsidR="00842410" w:rsidRPr="00842410" w:rsidRDefault="00842410" w:rsidP="005C58C5">
            <w:pPr>
              <w:pStyle w:val="Commarcadores"/>
              <w:contextualSpacing w:val="0"/>
              <w:jc w:val="both"/>
              <w:rPr>
                <w:lang w:val="en-CA"/>
              </w:rPr>
            </w:pPr>
            <w:bookmarkStart w:id="108" w:name="_Hlk34738389"/>
            <w:r w:rsidRPr="00FD0B53"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  <w:lang w:val="en-CA"/>
              </w:rPr>
              <w:t>Technical Support</w:t>
            </w:r>
          </w:p>
          <w:bookmarkEnd w:id="108"/>
          <w:p w14:paraId="649E3BE4" w14:textId="77777777" w:rsidR="00842410" w:rsidRPr="00842410" w:rsidRDefault="00842410" w:rsidP="005C58C5">
            <w:pPr>
              <w:pStyle w:val="Commarcadores"/>
              <w:contextualSpacing w:val="0"/>
              <w:jc w:val="both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Troubleshooting and debugging</w:t>
            </w:r>
          </w:p>
          <w:p w14:paraId="256C87FA" w14:textId="77777777" w:rsidR="001E3120" w:rsidRPr="002C4186" w:rsidRDefault="00FD0B53" w:rsidP="005C58C5">
            <w:pPr>
              <w:pStyle w:val="Commarcadores"/>
              <w:contextualSpacing w:val="0"/>
              <w:jc w:val="both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Administrative support</w:t>
            </w:r>
          </w:p>
          <w:p w14:paraId="4FA94136" w14:textId="77777777" w:rsidR="001E3120" w:rsidRPr="00FD0B53" w:rsidRDefault="00FD0B53" w:rsidP="005C58C5">
            <w:pPr>
              <w:pStyle w:val="Commarcadores"/>
              <w:contextualSpacing w:val="0"/>
              <w:jc w:val="both"/>
              <w:rPr>
                <w:lang w:val="pt-BR"/>
              </w:rPr>
            </w:pPr>
            <w:bookmarkStart w:id="109" w:name="_Hlk34738291"/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Release</w:t>
            </w:r>
            <w:r w:rsidR="009706E0"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 xml:space="preserve"> System’s </w:t>
            </w: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Planning</w:t>
            </w:r>
          </w:p>
          <w:bookmarkEnd w:id="109"/>
          <w:p w14:paraId="2B3781B8" w14:textId="77777777" w:rsidR="00FD0B53" w:rsidRPr="00FD0B53" w:rsidRDefault="00FD0B53" w:rsidP="005C58C5">
            <w:pPr>
              <w:pStyle w:val="Commarcadores"/>
              <w:contextualSpacing w:val="0"/>
              <w:jc w:val="both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Software and Hardware Evaluations</w:t>
            </w:r>
          </w:p>
          <w:p w14:paraId="0B78462A" w14:textId="77777777" w:rsidR="00FD0B53" w:rsidRPr="002C4186" w:rsidRDefault="00FD0B53" w:rsidP="005C58C5">
            <w:pPr>
              <w:pStyle w:val="Commarcadores"/>
              <w:numPr>
                <w:ilvl w:val="0"/>
                <w:numId w:val="0"/>
              </w:numPr>
              <w:ind w:left="360"/>
              <w:contextualSpacing w:val="0"/>
              <w:jc w:val="both"/>
              <w:rPr>
                <w:lang w:val="pt-BR"/>
              </w:rPr>
            </w:pPr>
          </w:p>
        </w:tc>
      </w:tr>
    </w:tbl>
    <w:p w14:paraId="4B50296A" w14:textId="77777777" w:rsidR="00B51D1B" w:rsidRPr="00FD0B53" w:rsidRDefault="00B51D1B" w:rsidP="00BA4DC8">
      <w:pPr>
        <w:pStyle w:val="Ttulo1"/>
        <w:rPr>
          <w:lang w:val="en-CA"/>
        </w:rPr>
      </w:pPr>
    </w:p>
    <w:sectPr w:rsidR="00B51D1B" w:rsidRPr="00FD0B53" w:rsidSect="00900931">
      <w:footerReference w:type="default" r:id="rId10"/>
      <w:headerReference w:type="first" r:id="rId11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5" w:author="Autor" w:initials="A">
    <w:p w14:paraId="0304ACC9" w14:textId="77777777" w:rsidR="0035729C" w:rsidRPr="0035729C" w:rsidRDefault="0035729C">
      <w:pPr>
        <w:pStyle w:val="Textodecomentrio"/>
        <w:rPr>
          <w:lang w:val="en-GB"/>
        </w:rPr>
      </w:pPr>
      <w:r>
        <w:rPr>
          <w:rStyle w:val="Refdecomentrio"/>
        </w:rPr>
        <w:annotationRef/>
      </w:r>
      <w:r w:rsidRPr="0035729C">
        <w:rPr>
          <w:lang w:val="en-GB"/>
        </w:rPr>
        <w:t>I couldn’t understand this line.</w:t>
      </w:r>
    </w:p>
  </w:comment>
  <w:comment w:id="68" w:author="Autor" w:initials="A">
    <w:p w14:paraId="656557C9" w14:textId="77777777" w:rsidR="008902E3" w:rsidRPr="008902E3" w:rsidRDefault="008902E3">
      <w:pPr>
        <w:pStyle w:val="Textodecomentrio"/>
        <w:rPr>
          <w:lang w:val="en-GB"/>
        </w:rPr>
      </w:pPr>
      <w:r>
        <w:rPr>
          <w:rStyle w:val="Refdecomentrio"/>
        </w:rPr>
        <w:annotationRef/>
      </w:r>
      <w:r w:rsidRPr="008902E3">
        <w:rPr>
          <w:lang w:val="en-GB"/>
        </w:rPr>
        <w:t xml:space="preserve">This makes no </w:t>
      </w:r>
      <w:proofErr w:type="spellStart"/>
      <w:r w:rsidRPr="008902E3">
        <w:rPr>
          <w:lang w:val="en-GB"/>
        </w:rPr>
        <w:t>sence</w:t>
      </w:r>
      <w:proofErr w:type="spellEnd"/>
      <w:r w:rsidRPr="008902E3">
        <w:rPr>
          <w:lang w:val="en-GB"/>
        </w:rPr>
        <w:t xml:space="preserve">. I’m sure the program has other </w:t>
      </w:r>
      <w:proofErr w:type="spellStart"/>
      <w:r w:rsidRPr="008902E3">
        <w:rPr>
          <w:lang w:val="en-GB"/>
        </w:rPr>
        <w:t>funcionalities</w:t>
      </w:r>
      <w:proofErr w:type="spellEnd"/>
      <w:r w:rsidRPr="008902E3">
        <w:rPr>
          <w:lang w:val="en-GB"/>
        </w:rPr>
        <w:t xml:space="preserve"> other than generating demands for improvement.</w:t>
      </w:r>
    </w:p>
  </w:comment>
  <w:comment w:id="71" w:author="Autor" w:initials="A">
    <w:p w14:paraId="7BE59FC5" w14:textId="77777777" w:rsidR="008902E3" w:rsidRPr="008902E3" w:rsidRDefault="008902E3">
      <w:pPr>
        <w:pStyle w:val="Textodecomentrio"/>
        <w:rPr>
          <w:lang w:val="en-GB"/>
        </w:rPr>
      </w:pPr>
      <w:r>
        <w:rPr>
          <w:rStyle w:val="Refdecomentrio"/>
        </w:rPr>
        <w:annotationRef/>
      </w:r>
      <w:r w:rsidRPr="008902E3">
        <w:rPr>
          <w:lang w:val="en-GB"/>
        </w:rPr>
        <w:t>You don’</w:t>
      </w:r>
      <w:r>
        <w:rPr>
          <w:lang w:val="en-GB"/>
        </w:rPr>
        <w:t>t correct bugs, you fix them.</w:t>
      </w:r>
    </w:p>
  </w:comment>
  <w:comment w:id="74" w:author="Autor" w:initials="A">
    <w:p w14:paraId="332F5309" w14:textId="77777777" w:rsidR="008902E3" w:rsidRPr="00EE433D" w:rsidRDefault="008902E3">
      <w:pPr>
        <w:pStyle w:val="Textodecomentrio"/>
        <w:rPr>
          <w:lang w:val="en-CA"/>
        </w:rPr>
      </w:pPr>
      <w:r>
        <w:rPr>
          <w:rStyle w:val="Refdecomentrio"/>
        </w:rPr>
        <w:annotationRef/>
      </w:r>
      <w:r w:rsidRPr="00EE433D">
        <w:rPr>
          <w:lang w:val="en-CA"/>
        </w:rPr>
        <w:t>Who did this?</w:t>
      </w:r>
    </w:p>
  </w:comment>
  <w:comment w:id="86" w:author="Autor" w:initials="A">
    <w:p w14:paraId="39914D85" w14:textId="77777777" w:rsidR="008902E3" w:rsidRPr="008902E3" w:rsidRDefault="008902E3">
      <w:pPr>
        <w:pStyle w:val="Textodecomentrio"/>
        <w:rPr>
          <w:lang w:val="en-GB"/>
        </w:rPr>
      </w:pPr>
      <w:r>
        <w:rPr>
          <w:rStyle w:val="Refdecomentrio"/>
        </w:rPr>
        <w:annotationRef/>
      </w:r>
      <w:r w:rsidRPr="008902E3">
        <w:rPr>
          <w:lang w:val="en-GB"/>
        </w:rPr>
        <w:t>These reports were only generated during system high demand?</w:t>
      </w:r>
    </w:p>
  </w:comment>
  <w:comment w:id="91" w:author="Autor" w:initials="A">
    <w:p w14:paraId="1657CB93" w14:textId="77777777" w:rsidR="00D6350D" w:rsidRPr="00D6350D" w:rsidRDefault="00D6350D">
      <w:pPr>
        <w:pStyle w:val="Textodecomentrio"/>
        <w:rPr>
          <w:lang w:val="en-GB"/>
        </w:rPr>
      </w:pPr>
      <w:r>
        <w:rPr>
          <w:rStyle w:val="Refdecomentrio"/>
        </w:rPr>
        <w:annotationRef/>
      </w:r>
      <w:r w:rsidRPr="00D6350D">
        <w:rPr>
          <w:lang w:val="en-GB"/>
        </w:rPr>
        <w:t>Fabio, you can’t have sentences in past tense w/o a pronoun.</w:t>
      </w:r>
      <w:r>
        <w:rPr>
          <w:lang w:val="en-GB"/>
        </w:rPr>
        <w:t xml:space="preserve"> I DEFINED. If you use present tense, however, you can escape than. Define…</w:t>
      </w:r>
    </w:p>
  </w:comment>
  <w:comment w:id="93" w:author="Autor" w:initials="A">
    <w:p w14:paraId="41297B3A" w14:textId="77777777" w:rsidR="00D6350D" w:rsidRPr="00D6350D" w:rsidRDefault="00D6350D">
      <w:pPr>
        <w:pStyle w:val="Textodecomentrio"/>
        <w:rPr>
          <w:lang w:val="en-GB"/>
        </w:rPr>
      </w:pPr>
      <w:r>
        <w:rPr>
          <w:rStyle w:val="Refdecomentrio"/>
        </w:rPr>
        <w:annotationRef/>
      </w:r>
      <w:r w:rsidRPr="00D6350D">
        <w:rPr>
          <w:lang w:val="en-GB"/>
        </w:rPr>
        <w:t xml:space="preserve">You have to define your </w:t>
      </w:r>
      <w:r>
        <w:rPr>
          <w:lang w:val="en-GB"/>
        </w:rPr>
        <w:t>tense before you can sort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04ACC9" w15:done="0"/>
  <w15:commentEx w15:paraId="656557C9" w15:done="0"/>
  <w15:commentEx w15:paraId="7BE59FC5" w15:done="0"/>
  <w15:commentEx w15:paraId="332F5309" w15:done="0"/>
  <w15:commentEx w15:paraId="39914D85" w15:done="0"/>
  <w15:commentEx w15:paraId="1657CB93" w15:done="0"/>
  <w15:commentEx w15:paraId="41297B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04ACC9" w16cid:durableId="22177257"/>
  <w16cid:commentId w16cid:paraId="656557C9" w16cid:durableId="22177258"/>
  <w16cid:commentId w16cid:paraId="7BE59FC5" w16cid:durableId="22177259"/>
  <w16cid:commentId w16cid:paraId="332F5309" w16cid:durableId="2217725A"/>
  <w16cid:commentId w16cid:paraId="39914D85" w16cid:durableId="2217725B"/>
  <w16cid:commentId w16cid:paraId="1657CB93" w16cid:durableId="2217725C"/>
  <w16cid:commentId w16cid:paraId="41297B3A" w16cid:durableId="221772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468ED" w14:textId="77777777" w:rsidR="00707153" w:rsidRDefault="00707153" w:rsidP="0068194B">
      <w:r>
        <w:separator/>
      </w:r>
    </w:p>
    <w:p w14:paraId="204A2ABC" w14:textId="77777777" w:rsidR="00707153" w:rsidRDefault="00707153"/>
    <w:p w14:paraId="585631A8" w14:textId="77777777" w:rsidR="00707153" w:rsidRDefault="00707153"/>
  </w:endnote>
  <w:endnote w:type="continuationSeparator" w:id="0">
    <w:p w14:paraId="2B6DF028" w14:textId="77777777" w:rsidR="00707153" w:rsidRDefault="00707153" w:rsidP="0068194B">
      <w:r>
        <w:continuationSeparator/>
      </w:r>
    </w:p>
    <w:p w14:paraId="33A2FF88" w14:textId="77777777" w:rsidR="00707153" w:rsidRDefault="00707153"/>
    <w:p w14:paraId="0F31C573" w14:textId="77777777" w:rsidR="00707153" w:rsidRDefault="007071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2921" w14:textId="77777777" w:rsidR="002B2958" w:rsidRPr="002C4186" w:rsidRDefault="00382217">
        <w:pPr>
          <w:pStyle w:val="Rodap"/>
          <w:rPr>
            <w:lang w:val="pt-BR"/>
          </w:rPr>
        </w:pPr>
        <w:r w:rsidRPr="002C4186">
          <w:rPr>
            <w:lang w:val="pt-BR" w:bidi="pt-BR"/>
          </w:rPr>
          <w:fldChar w:fldCharType="begin"/>
        </w:r>
        <w:r w:rsidR="002B2958" w:rsidRPr="002C4186">
          <w:rPr>
            <w:lang w:val="pt-BR" w:bidi="pt-BR"/>
          </w:rPr>
          <w:instrText xml:space="preserve"> PAGE   \* MERGEFORMAT </w:instrText>
        </w:r>
        <w:r w:rsidRPr="002C4186">
          <w:rPr>
            <w:lang w:val="pt-BR" w:bidi="pt-BR"/>
          </w:rPr>
          <w:fldChar w:fldCharType="separate"/>
        </w:r>
        <w:r w:rsidR="00D6350D">
          <w:rPr>
            <w:noProof/>
            <w:lang w:val="pt-BR" w:bidi="pt-BR"/>
          </w:rPr>
          <w:t>2</w:t>
        </w:r>
        <w:r w:rsidRPr="002C4186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4B674" w14:textId="77777777" w:rsidR="00707153" w:rsidRDefault="00707153" w:rsidP="0068194B">
      <w:r>
        <w:separator/>
      </w:r>
    </w:p>
    <w:p w14:paraId="1EB868AB" w14:textId="77777777" w:rsidR="00707153" w:rsidRDefault="00707153"/>
    <w:p w14:paraId="23942A82" w14:textId="77777777" w:rsidR="00707153" w:rsidRDefault="00707153"/>
  </w:footnote>
  <w:footnote w:type="continuationSeparator" w:id="0">
    <w:p w14:paraId="6A617D3E" w14:textId="77777777" w:rsidR="00707153" w:rsidRDefault="00707153" w:rsidP="0068194B">
      <w:r>
        <w:continuationSeparator/>
      </w:r>
    </w:p>
    <w:p w14:paraId="390EA5F1" w14:textId="77777777" w:rsidR="00707153" w:rsidRDefault="00707153"/>
    <w:p w14:paraId="0200D00B" w14:textId="77777777" w:rsidR="00707153" w:rsidRDefault="007071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953A" w14:textId="77777777" w:rsidR="00236D54" w:rsidRPr="004E01EB" w:rsidRDefault="00707153" w:rsidP="005A1B10">
    <w:pPr>
      <w:pStyle w:val="Cabealho"/>
    </w:pPr>
    <w:r>
      <w:rPr>
        <w:noProof/>
        <w:lang w:val="pt-BR" w:bidi="pt-BR"/>
      </w:rPr>
      <w:pict w14:anchorId="32658AAB">
        <v:line id="Conector reto 5" o:spid="_x0000_s2049" alt="Linha divisória de cabeçalho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60F50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F5AC4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8D6397A"/>
    <w:multiLevelType w:val="multilevel"/>
    <w:tmpl w:val="7124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97539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F4183E"/>
    <w:multiLevelType w:val="multilevel"/>
    <w:tmpl w:val="4F8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8155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93C73F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E3590B"/>
    <w:multiLevelType w:val="multilevel"/>
    <w:tmpl w:val="945A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5"/>
  </w:num>
  <w:num w:numId="17">
    <w:abstractNumId w:val="18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trackRevisions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B53"/>
    <w:rsid w:val="000001EF"/>
    <w:rsid w:val="00007322"/>
    <w:rsid w:val="00007728"/>
    <w:rsid w:val="00007DEE"/>
    <w:rsid w:val="00024584"/>
    <w:rsid w:val="00024730"/>
    <w:rsid w:val="00055E95"/>
    <w:rsid w:val="0007021F"/>
    <w:rsid w:val="000B2BA5"/>
    <w:rsid w:val="000D5029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17DF"/>
    <w:rsid w:val="002638D0"/>
    <w:rsid w:val="0026476B"/>
    <w:rsid w:val="002647D3"/>
    <w:rsid w:val="00275EAE"/>
    <w:rsid w:val="00294998"/>
    <w:rsid w:val="00297F18"/>
    <w:rsid w:val="002A1945"/>
    <w:rsid w:val="002B2958"/>
    <w:rsid w:val="002B3FC8"/>
    <w:rsid w:val="002B4751"/>
    <w:rsid w:val="002C418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729C"/>
    <w:rsid w:val="00366398"/>
    <w:rsid w:val="00382217"/>
    <w:rsid w:val="0039068E"/>
    <w:rsid w:val="00395473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523C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7934"/>
    <w:rsid w:val="004E01EB"/>
    <w:rsid w:val="004E2794"/>
    <w:rsid w:val="00506C30"/>
    <w:rsid w:val="00510392"/>
    <w:rsid w:val="00513E2A"/>
    <w:rsid w:val="00547387"/>
    <w:rsid w:val="00566A35"/>
    <w:rsid w:val="0056701E"/>
    <w:rsid w:val="005740D7"/>
    <w:rsid w:val="005A0F26"/>
    <w:rsid w:val="005A1B10"/>
    <w:rsid w:val="005A6850"/>
    <w:rsid w:val="005B1B1B"/>
    <w:rsid w:val="005C58C5"/>
    <w:rsid w:val="005C5932"/>
    <w:rsid w:val="005D2C53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5048"/>
    <w:rsid w:val="006E1507"/>
    <w:rsid w:val="007015F7"/>
    <w:rsid w:val="0070665C"/>
    <w:rsid w:val="00707153"/>
    <w:rsid w:val="00710C2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62BA"/>
    <w:rsid w:val="007E6A61"/>
    <w:rsid w:val="00801140"/>
    <w:rsid w:val="00803404"/>
    <w:rsid w:val="00834955"/>
    <w:rsid w:val="00842410"/>
    <w:rsid w:val="00855B59"/>
    <w:rsid w:val="00860461"/>
    <w:rsid w:val="0086487C"/>
    <w:rsid w:val="00870B20"/>
    <w:rsid w:val="008829F8"/>
    <w:rsid w:val="00885897"/>
    <w:rsid w:val="008902E3"/>
    <w:rsid w:val="008908D9"/>
    <w:rsid w:val="0089728E"/>
    <w:rsid w:val="008A6538"/>
    <w:rsid w:val="008C7056"/>
    <w:rsid w:val="008E518A"/>
    <w:rsid w:val="008F3B14"/>
    <w:rsid w:val="00900931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06E0"/>
    <w:rsid w:val="009751EC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858"/>
    <w:rsid w:val="00A755E8"/>
    <w:rsid w:val="00A92A11"/>
    <w:rsid w:val="00A93A5D"/>
    <w:rsid w:val="00AB32F8"/>
    <w:rsid w:val="00AB610B"/>
    <w:rsid w:val="00AD360E"/>
    <w:rsid w:val="00AD40FB"/>
    <w:rsid w:val="00AD782D"/>
    <w:rsid w:val="00AE7650"/>
    <w:rsid w:val="00AF3E31"/>
    <w:rsid w:val="00B016A5"/>
    <w:rsid w:val="00B10EBE"/>
    <w:rsid w:val="00B236F1"/>
    <w:rsid w:val="00B50F99"/>
    <w:rsid w:val="00B51D1B"/>
    <w:rsid w:val="00B540F4"/>
    <w:rsid w:val="00B60FD0"/>
    <w:rsid w:val="00B622DF"/>
    <w:rsid w:val="00B6332A"/>
    <w:rsid w:val="00B81654"/>
    <w:rsid w:val="00B81760"/>
    <w:rsid w:val="00B8494C"/>
    <w:rsid w:val="00BA1546"/>
    <w:rsid w:val="00BA4DC8"/>
    <w:rsid w:val="00BA615A"/>
    <w:rsid w:val="00BB15CA"/>
    <w:rsid w:val="00BB4E51"/>
    <w:rsid w:val="00BB5232"/>
    <w:rsid w:val="00BC523A"/>
    <w:rsid w:val="00BD431F"/>
    <w:rsid w:val="00BE423E"/>
    <w:rsid w:val="00BF61AC"/>
    <w:rsid w:val="00C23592"/>
    <w:rsid w:val="00C37AE2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564"/>
    <w:rsid w:val="00D0630C"/>
    <w:rsid w:val="00D243A9"/>
    <w:rsid w:val="00D305E5"/>
    <w:rsid w:val="00D37CD3"/>
    <w:rsid w:val="00D42751"/>
    <w:rsid w:val="00D6350D"/>
    <w:rsid w:val="00D66A52"/>
    <w:rsid w:val="00D66EFA"/>
    <w:rsid w:val="00D72A2D"/>
    <w:rsid w:val="00D9521A"/>
    <w:rsid w:val="00DA3914"/>
    <w:rsid w:val="00DA59AA"/>
    <w:rsid w:val="00DA5E6B"/>
    <w:rsid w:val="00DB6915"/>
    <w:rsid w:val="00DB7E1E"/>
    <w:rsid w:val="00DC1B78"/>
    <w:rsid w:val="00DC2A2F"/>
    <w:rsid w:val="00DC600B"/>
    <w:rsid w:val="00DE0FAA"/>
    <w:rsid w:val="00DE136D"/>
    <w:rsid w:val="00DE2EA9"/>
    <w:rsid w:val="00DE6395"/>
    <w:rsid w:val="00DE6534"/>
    <w:rsid w:val="00DF4D6C"/>
    <w:rsid w:val="00E01923"/>
    <w:rsid w:val="00E11590"/>
    <w:rsid w:val="00E14498"/>
    <w:rsid w:val="00E226A2"/>
    <w:rsid w:val="00E2397A"/>
    <w:rsid w:val="00E254DB"/>
    <w:rsid w:val="00E300FC"/>
    <w:rsid w:val="00E362DB"/>
    <w:rsid w:val="00E5632B"/>
    <w:rsid w:val="00E64862"/>
    <w:rsid w:val="00E70240"/>
    <w:rsid w:val="00E71E6B"/>
    <w:rsid w:val="00E81CC5"/>
    <w:rsid w:val="00E85A87"/>
    <w:rsid w:val="00E85B4A"/>
    <w:rsid w:val="00E9528E"/>
    <w:rsid w:val="00EA5099"/>
    <w:rsid w:val="00EC1351"/>
    <w:rsid w:val="00EC3DA1"/>
    <w:rsid w:val="00EC4CBF"/>
    <w:rsid w:val="00EE2CA8"/>
    <w:rsid w:val="00EE433D"/>
    <w:rsid w:val="00EF17E8"/>
    <w:rsid w:val="00EF51D9"/>
    <w:rsid w:val="00F130DD"/>
    <w:rsid w:val="00F24884"/>
    <w:rsid w:val="00F476C4"/>
    <w:rsid w:val="00F61DF9"/>
    <w:rsid w:val="00F802B6"/>
    <w:rsid w:val="00F81960"/>
    <w:rsid w:val="00F8769D"/>
    <w:rsid w:val="00F91EE9"/>
    <w:rsid w:val="00F9350C"/>
    <w:rsid w:val="00F94EB5"/>
    <w:rsid w:val="00F9624D"/>
    <w:rsid w:val="00FB31C1"/>
    <w:rsid w:val="00FB58F2"/>
    <w:rsid w:val="00FC6AEA"/>
    <w:rsid w:val="00FD0B53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1CCF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86"/>
    <w:rPr>
      <w:rFonts w:ascii="Calibri" w:hAnsi="Calibri" w:cs="Calibri"/>
    </w:rPr>
  </w:style>
  <w:style w:type="paragraph" w:styleId="Ttulo1">
    <w:name w:val="heading 1"/>
    <w:basedOn w:val="Normal"/>
    <w:link w:val="Ttulo1Char"/>
    <w:uiPriority w:val="9"/>
    <w:qFormat/>
    <w:rsid w:val="002C418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2C418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2C4186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18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18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18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18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18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18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C41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4186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2C418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C418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C4186"/>
  </w:style>
  <w:style w:type="character" w:customStyle="1" w:styleId="CabealhoChar">
    <w:name w:val="Cabeçalho Char"/>
    <w:basedOn w:val="Fontepargpadro"/>
    <w:link w:val="Cabealho"/>
    <w:uiPriority w:val="99"/>
    <w:rsid w:val="002C4186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2C4186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2C4186"/>
    <w:rPr>
      <w:rFonts w:ascii="Calibri" w:hAnsi="Calibri" w:cs="Calibri"/>
    </w:rPr>
  </w:style>
  <w:style w:type="character" w:styleId="TextodoEspaoReservado">
    <w:name w:val="Placeholder Text"/>
    <w:basedOn w:val="Fontepargpadro"/>
    <w:uiPriority w:val="99"/>
    <w:semiHidden/>
    <w:rsid w:val="002C4186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2C4186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2C418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418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4186"/>
    <w:rPr>
      <w:rFonts w:ascii="Calibri" w:eastAsiaTheme="majorEastAsia" w:hAnsi="Calibri" w:cs="Calibri"/>
      <w:b/>
      <w:caps/>
      <w:szCs w:val="24"/>
    </w:rPr>
  </w:style>
  <w:style w:type="table" w:styleId="Tabelacomgrade">
    <w:name w:val="Table Grid"/>
    <w:basedOn w:val="Tabelanormal"/>
    <w:uiPriority w:val="39"/>
    <w:rsid w:val="002C4186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2C418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2C4186"/>
    <w:pPr>
      <w:numPr>
        <w:numId w:val="5"/>
      </w:numPr>
    </w:pPr>
  </w:style>
  <w:style w:type="paragraph" w:styleId="Numerada">
    <w:name w:val="List Number"/>
    <w:basedOn w:val="Normal"/>
    <w:uiPriority w:val="13"/>
    <w:qFormat/>
    <w:rsid w:val="002C4186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C4186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186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186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4186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4186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2C418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4186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2C418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C4186"/>
    <w:rPr>
      <w:rFonts w:ascii="Calibri" w:hAnsi="Calibri" w:cs="Calibri"/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2C4186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2C418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4186"/>
    <w:rPr>
      <w:rFonts w:ascii="Calibri" w:eastAsiaTheme="minorEastAsia" w:hAnsi="Calibri" w:cs="Calibri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186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186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C418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4186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418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4186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C4186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4186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4186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41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4186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4186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4186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4186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4186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2C4186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4186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4186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4186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4186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4186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4186"/>
    <w:rPr>
      <w:rFonts w:ascii="Consolas" w:hAnsi="Consolas" w:cs="Calibri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186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4186"/>
  </w:style>
  <w:style w:type="paragraph" w:styleId="Textoembloco">
    <w:name w:val="Block Text"/>
    <w:basedOn w:val="Normal"/>
    <w:uiPriority w:val="99"/>
    <w:semiHidden/>
    <w:unhideWhenUsed/>
    <w:rsid w:val="002C418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418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4186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C418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4186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4186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418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4186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4186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418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4186"/>
    <w:rPr>
      <w:rFonts w:ascii="Calibri" w:hAnsi="Calibri" w:cs="Calibr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C4186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C4186"/>
    <w:rPr>
      <w:rFonts w:ascii="Calibri" w:hAnsi="Calibri" w:cs="Calibri"/>
    </w:rPr>
  </w:style>
  <w:style w:type="table" w:styleId="GradeColorida">
    <w:name w:val="Colorful Grid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C4186"/>
  </w:style>
  <w:style w:type="character" w:customStyle="1" w:styleId="DataChar">
    <w:name w:val="Data Char"/>
    <w:basedOn w:val="Fontepargpadro"/>
    <w:link w:val="Data"/>
    <w:uiPriority w:val="99"/>
    <w:semiHidden/>
    <w:rsid w:val="002C4186"/>
    <w:rPr>
      <w:rFonts w:ascii="Calibri" w:hAnsi="Calibri" w:cs="Calibri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4186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4186"/>
    <w:rPr>
      <w:rFonts w:ascii="Calibri" w:hAnsi="Calibri" w:cs="Calibri"/>
    </w:rPr>
  </w:style>
  <w:style w:type="character" w:styleId="Refdenotadefim">
    <w:name w:val="end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C418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C4186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table" w:customStyle="1" w:styleId="TabeladeGrade1Clara1">
    <w:name w:val="Tabela de Grade 1 Clara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C4186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186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C4186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4186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C4186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semiHidden/>
    <w:unhideWhenUsed/>
    <w:rsid w:val="002C4186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4186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C4186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C4186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C4186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C4186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C4186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C4186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C4186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C4186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C4186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2C4186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418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2C418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418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418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418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4186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C418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4186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4186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418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418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418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418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4186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C4186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C418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C4186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C4186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C4186"/>
    <w:pPr>
      <w:ind w:left="720"/>
      <w:contextualSpacing/>
    </w:pPr>
  </w:style>
  <w:style w:type="table" w:customStyle="1" w:styleId="TabeladeLista1Clara1">
    <w:name w:val="Tabela de Lista 1 Clara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C41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C418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C4186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C418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418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4186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4186"/>
    <w:rPr>
      <w:rFonts w:ascii="Calibri" w:hAnsi="Calibri" w:cs="Calibri"/>
    </w:rPr>
  </w:style>
  <w:style w:type="character" w:styleId="Nmerodepgina">
    <w:name w:val="pag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table" w:customStyle="1" w:styleId="TabelaSimples11">
    <w:name w:val="Tabela Simples 11"/>
    <w:basedOn w:val="Tabelanormal"/>
    <w:uiPriority w:val="41"/>
    <w:rsid w:val="002C41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2C41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2C41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2C41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2C41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C4186"/>
  </w:style>
  <w:style w:type="character" w:customStyle="1" w:styleId="SaudaoChar">
    <w:name w:val="Saudação Char"/>
    <w:basedOn w:val="Fontepargpadro"/>
    <w:link w:val="Saudao"/>
    <w:uiPriority w:val="99"/>
    <w:semiHidden/>
    <w:rsid w:val="002C4186"/>
    <w:rPr>
      <w:rFonts w:ascii="Calibri" w:hAnsi="Calibri" w:cs="Calibr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C4186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C4186"/>
    <w:rPr>
      <w:rFonts w:ascii="Calibri" w:hAnsi="Calibri" w:cs="Calibri"/>
    </w:rPr>
  </w:style>
  <w:style w:type="character" w:styleId="nfaseSutil">
    <w:name w:val="Subtle Emphasis"/>
    <w:basedOn w:val="Fontepargpadro"/>
    <w:uiPriority w:val="19"/>
    <w:semiHidden/>
    <w:unhideWhenUsed/>
    <w:rsid w:val="002C4186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C418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418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418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41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41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418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418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418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418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41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418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418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418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418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2C41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41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418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41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418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4186"/>
  </w:style>
  <w:style w:type="table" w:styleId="Tabelaprofissional">
    <w:name w:val="Table Professional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2C41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41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41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4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C4186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C418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C41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C418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418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418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418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418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418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4186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2C4186"/>
    <w:pPr>
      <w:jc w:val="center"/>
    </w:pPr>
    <w:rPr>
      <w:b/>
      <w:color w:val="1D824C" w:themeColor="accent1"/>
    </w:rPr>
  </w:style>
  <w:style w:type="character" w:customStyle="1" w:styleId="Meno1">
    <w:name w:val="Menção1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C4186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2C4186"/>
    <w:pPr>
      <w:numPr>
        <w:numId w:val="15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2C4186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2C4186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2C4186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2C4186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2C4186"/>
    <w:rPr>
      <w:rFonts w:ascii="Calibri" w:hAnsi="Calibri" w:cs="Calibri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4186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2C4186"/>
    <w:rPr>
      <w:rFonts w:ascii="Calibri" w:hAnsi="Calibri" w:cs="Calibri"/>
      <w:b/>
      <w:bCs/>
    </w:rPr>
  </w:style>
  <w:style w:type="paragraph" w:customStyle="1" w:styleId="public-draftstyledefault-unorderedlistitem">
    <w:name w:val="public-draftstyledefault-unorderedlistitem"/>
    <w:basedOn w:val="Normal"/>
    <w:rsid w:val="00FD0B5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nho\AppData\Roaming\Microsoft\Templates\Curr&#237;culo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D07C4A38D4AE3BAF705A1E2384E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F05A00-690A-45A6-B361-B1EA759B8CB6}"/>
      </w:docPartPr>
      <w:docPartBody>
        <w:p w:rsidR="009057AE" w:rsidRDefault="00E64312">
          <w:pPr>
            <w:pStyle w:val="90ED07C4A38D4AE3BAF705A1E2384EF3"/>
          </w:pPr>
          <w:r w:rsidRPr="002C4186">
            <w:rPr>
              <w:lang w:val="pt-BR" w:bidi="pt-BR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312"/>
    <w:rsid w:val="00067608"/>
    <w:rsid w:val="000C4EBA"/>
    <w:rsid w:val="001C43A6"/>
    <w:rsid w:val="003B38C5"/>
    <w:rsid w:val="0079140B"/>
    <w:rsid w:val="009057AE"/>
    <w:rsid w:val="00AA3B71"/>
    <w:rsid w:val="00E64312"/>
    <w:rsid w:val="00E9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8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3EFEBF5E59145CBAC260AD0A4307EB6">
    <w:name w:val="B3EFEBF5E59145CBAC260AD0A4307EB6"/>
    <w:rsid w:val="003B38C5"/>
  </w:style>
  <w:style w:type="character" w:styleId="nfaseIntensa">
    <w:name w:val="Intense Emphasis"/>
    <w:basedOn w:val="Fontepargpadro"/>
    <w:uiPriority w:val="2"/>
    <w:rsid w:val="003B38C5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43F473C07AA24C98B13DCAECD2CC07B1">
    <w:name w:val="43F473C07AA24C98B13DCAECD2CC07B1"/>
    <w:rsid w:val="003B38C5"/>
  </w:style>
  <w:style w:type="paragraph" w:customStyle="1" w:styleId="85F5D2D16892462FBDB34306586B8367">
    <w:name w:val="85F5D2D16892462FBDB34306586B8367"/>
    <w:rsid w:val="003B38C5"/>
  </w:style>
  <w:style w:type="paragraph" w:customStyle="1" w:styleId="90ED07C4A38D4AE3BAF705A1E2384EF3">
    <w:name w:val="90ED07C4A38D4AE3BAF705A1E2384EF3"/>
    <w:rsid w:val="003B38C5"/>
  </w:style>
  <w:style w:type="paragraph" w:customStyle="1" w:styleId="61B33B03D7F448B4BD5065C3F2E65979">
    <w:name w:val="61B33B03D7F448B4BD5065C3F2E65979"/>
    <w:rsid w:val="003B38C5"/>
  </w:style>
  <w:style w:type="paragraph" w:customStyle="1" w:styleId="6871FB9FC54B460FA8A6615C2FCEB29F">
    <w:name w:val="6871FB9FC54B460FA8A6615C2FCEB29F"/>
    <w:rsid w:val="003B38C5"/>
  </w:style>
  <w:style w:type="paragraph" w:customStyle="1" w:styleId="F60BCD532F044AEBA6A5B1291F4967B5">
    <w:name w:val="F60BCD532F044AEBA6A5B1291F4967B5"/>
    <w:rsid w:val="003B38C5"/>
  </w:style>
  <w:style w:type="paragraph" w:customStyle="1" w:styleId="3DADB122D2354D4D8C87F2F8384FF40C">
    <w:name w:val="3DADB122D2354D4D8C87F2F8384FF40C"/>
    <w:rsid w:val="003B38C5"/>
  </w:style>
  <w:style w:type="paragraph" w:customStyle="1" w:styleId="F6340AB866934F3EA1F6FE045B72A67E">
    <w:name w:val="F6340AB866934F3EA1F6FE045B72A67E"/>
    <w:rsid w:val="003B38C5"/>
  </w:style>
  <w:style w:type="paragraph" w:customStyle="1" w:styleId="B94382D4427A4603BC2C868768D6CE7B">
    <w:name w:val="B94382D4427A4603BC2C868768D6CE7B"/>
    <w:rsid w:val="003B38C5"/>
  </w:style>
  <w:style w:type="paragraph" w:customStyle="1" w:styleId="07256C56D02942B0AE2370C5F25E2201">
    <w:name w:val="07256C56D02942B0AE2370C5F25E2201"/>
    <w:rsid w:val="003B38C5"/>
  </w:style>
  <w:style w:type="paragraph" w:customStyle="1" w:styleId="4FA09F5AF9BC45DC94EF880C20735593">
    <w:name w:val="4FA09F5AF9BC45DC94EF880C20735593"/>
    <w:rsid w:val="003B38C5"/>
  </w:style>
  <w:style w:type="paragraph" w:customStyle="1" w:styleId="9E375BEC08C9476FB1BABCF4DF999245">
    <w:name w:val="9E375BEC08C9476FB1BABCF4DF999245"/>
    <w:rsid w:val="003B38C5"/>
  </w:style>
  <w:style w:type="paragraph" w:customStyle="1" w:styleId="3AB6442A8E46421AB903803E942A0FF8">
    <w:name w:val="3AB6442A8E46421AB903803E942A0FF8"/>
    <w:rsid w:val="003B38C5"/>
  </w:style>
  <w:style w:type="paragraph" w:customStyle="1" w:styleId="1BB5928644A3496FB5A30A7CA130B06F">
    <w:name w:val="1BB5928644A3496FB5A30A7CA130B06F"/>
    <w:rsid w:val="003B38C5"/>
  </w:style>
  <w:style w:type="character" w:styleId="RefernciaSutil">
    <w:name w:val="Subtle Reference"/>
    <w:basedOn w:val="Fontepargpadro"/>
    <w:uiPriority w:val="10"/>
    <w:qFormat/>
    <w:rsid w:val="003B38C5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07056F24CA1B4E2F8E3E9BAD7C9E8372">
    <w:name w:val="07056F24CA1B4E2F8E3E9BAD7C9E8372"/>
    <w:rsid w:val="003B38C5"/>
  </w:style>
  <w:style w:type="paragraph" w:customStyle="1" w:styleId="BB7B907174194281833844BEDD216CF3">
    <w:name w:val="BB7B907174194281833844BEDD216CF3"/>
    <w:rsid w:val="003B38C5"/>
  </w:style>
  <w:style w:type="paragraph" w:customStyle="1" w:styleId="D4AD9E4F0487456F91A478BCAC16E4EF">
    <w:name w:val="D4AD9E4F0487456F91A478BCAC16E4EF"/>
    <w:rsid w:val="003B38C5"/>
  </w:style>
  <w:style w:type="paragraph" w:customStyle="1" w:styleId="8C243DE6140F4AD5BA663BC08DDC4B27">
    <w:name w:val="8C243DE6140F4AD5BA663BC08DDC4B27"/>
    <w:rsid w:val="003B38C5"/>
  </w:style>
  <w:style w:type="paragraph" w:customStyle="1" w:styleId="EE79C3ED328D49A6A33365771BD688FB">
    <w:name w:val="EE79C3ED328D49A6A33365771BD688FB"/>
    <w:rsid w:val="003B38C5"/>
  </w:style>
  <w:style w:type="paragraph" w:customStyle="1" w:styleId="B7E5D13463994197B66F99C8C7C15518">
    <w:name w:val="B7E5D13463994197B66F99C8C7C15518"/>
    <w:rsid w:val="003B38C5"/>
  </w:style>
  <w:style w:type="paragraph" w:customStyle="1" w:styleId="C51D65872C5449498E7F30F41D6E16C0">
    <w:name w:val="C51D65872C5449498E7F30F41D6E16C0"/>
    <w:rsid w:val="003B38C5"/>
  </w:style>
  <w:style w:type="paragraph" w:customStyle="1" w:styleId="67436569EB1B484F903DB676474FBBE2">
    <w:name w:val="67436569EB1B484F903DB676474FBBE2"/>
    <w:rsid w:val="003B38C5"/>
  </w:style>
  <w:style w:type="paragraph" w:customStyle="1" w:styleId="2D97E4CDD26C4FFA83076CD458794FE0">
    <w:name w:val="2D97E4CDD26C4FFA83076CD458794FE0"/>
    <w:rsid w:val="003B38C5"/>
  </w:style>
  <w:style w:type="paragraph" w:customStyle="1" w:styleId="C565A273496945C3A81BE8E22A573E9A">
    <w:name w:val="C565A273496945C3A81BE8E22A573E9A"/>
    <w:rsid w:val="003B38C5"/>
  </w:style>
  <w:style w:type="paragraph" w:customStyle="1" w:styleId="A7D64938334847FBAB2D5CE6650F76A7">
    <w:name w:val="A7D64938334847FBAB2D5CE6650F76A7"/>
    <w:rsid w:val="003B38C5"/>
  </w:style>
  <w:style w:type="paragraph" w:customStyle="1" w:styleId="471807BAA0874036BFADBC96DF4E7268">
    <w:name w:val="471807BAA0874036BFADBC96DF4E7268"/>
    <w:rsid w:val="003B38C5"/>
  </w:style>
  <w:style w:type="paragraph" w:customStyle="1" w:styleId="F7D0F3EC5A4C4222A57CDE0C2B6DA33E">
    <w:name w:val="F7D0F3EC5A4C4222A57CDE0C2B6DA33E"/>
    <w:rsid w:val="003B38C5"/>
  </w:style>
  <w:style w:type="paragraph" w:customStyle="1" w:styleId="71137CF1198E49CB98EF64217F58368A">
    <w:name w:val="71137CF1198E49CB98EF64217F58368A"/>
    <w:rsid w:val="003B38C5"/>
  </w:style>
  <w:style w:type="paragraph" w:customStyle="1" w:styleId="8F3FCA179C6B44B99D74E5B7CD8172A8">
    <w:name w:val="8F3FCA179C6B44B99D74E5B7CD8172A8"/>
    <w:rsid w:val="003B38C5"/>
  </w:style>
  <w:style w:type="paragraph" w:customStyle="1" w:styleId="F3AE8CDFB3FE4F1FA4EB4160661A264F">
    <w:name w:val="F3AE8CDFB3FE4F1FA4EB4160661A264F"/>
    <w:rsid w:val="003B38C5"/>
  </w:style>
  <w:style w:type="paragraph" w:customStyle="1" w:styleId="607BFED7764549B49F1C07AF3600C5FB">
    <w:name w:val="607BFED7764549B49F1C07AF3600C5FB"/>
    <w:rsid w:val="003B38C5"/>
  </w:style>
  <w:style w:type="paragraph" w:customStyle="1" w:styleId="3D00781C432D43F38DD4E172E5E093C7">
    <w:name w:val="3D00781C432D43F38DD4E172E5E093C7"/>
    <w:rsid w:val="003B38C5"/>
  </w:style>
  <w:style w:type="paragraph" w:customStyle="1" w:styleId="1A3A5A898BE14D65A5EBAE0A8FB57007">
    <w:name w:val="1A3A5A898BE14D65A5EBAE0A8FB57007"/>
    <w:rsid w:val="003B38C5"/>
  </w:style>
  <w:style w:type="paragraph" w:customStyle="1" w:styleId="71069463B0A54E3AAD05E077FBBCD7EF">
    <w:name w:val="71069463B0A54E3AAD05E077FBBCD7EF"/>
    <w:rsid w:val="003B38C5"/>
  </w:style>
  <w:style w:type="paragraph" w:customStyle="1" w:styleId="70A3C4E1CB7047858D86E715C1DEF529">
    <w:name w:val="70A3C4E1CB7047858D86E715C1DEF529"/>
    <w:rsid w:val="003B38C5"/>
  </w:style>
  <w:style w:type="paragraph" w:customStyle="1" w:styleId="E7775E55298C4E6491742733E99FC6A1">
    <w:name w:val="E7775E55298C4E6491742733E99FC6A1"/>
    <w:rsid w:val="003B38C5"/>
  </w:style>
  <w:style w:type="paragraph" w:customStyle="1" w:styleId="D8A2CDF11C724839BB639DABFCCAE20E">
    <w:name w:val="D8A2CDF11C724839BB639DABFCCAE20E"/>
    <w:rsid w:val="003B38C5"/>
  </w:style>
  <w:style w:type="paragraph" w:customStyle="1" w:styleId="7E8BF29AAD964C2AB5C5D04992BD99C9">
    <w:name w:val="7E8BF29AAD964C2AB5C5D04992BD99C9"/>
    <w:rsid w:val="003B38C5"/>
  </w:style>
  <w:style w:type="paragraph" w:customStyle="1" w:styleId="851257EEABF94E808EEE9ED6B5FDF69F">
    <w:name w:val="851257EEABF94E808EEE9ED6B5FDF69F"/>
    <w:rsid w:val="003B38C5"/>
  </w:style>
  <w:style w:type="paragraph" w:customStyle="1" w:styleId="2B1FAF71E782432DA712C43FA522D133">
    <w:name w:val="2B1FAF71E782432DA712C43FA522D133"/>
    <w:rsid w:val="003B38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cronológico moderno.dotx</Template>
  <TotalTime>0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2020-02-09T15:44:00Z</dcterms:created>
  <dcterms:modified xsi:type="dcterms:W3CDTF">2020-03-15T19:15:00Z</dcterms:modified>
  <cp:category/>
</cp:coreProperties>
</file>